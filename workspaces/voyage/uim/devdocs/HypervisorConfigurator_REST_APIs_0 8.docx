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599F5" w14:textId="77777777" w:rsidR="0079569C" w:rsidRDefault="0068598C" w:rsidP="000156DA">
      <w:pPr>
        <w:pStyle w:val="Heading1"/>
        <w:jc w:val="center"/>
      </w:pPr>
      <w:bookmarkStart w:id="0" w:name="_Toc364722731"/>
      <w:bookmarkStart w:id="1" w:name="_Toc279587112"/>
      <w:r w:rsidRPr="0068598C">
        <w:t xml:space="preserve">Hypervisor Configurator </w:t>
      </w:r>
      <w:r w:rsidR="0079569C">
        <w:t>REST API Specification</w:t>
      </w:r>
      <w:bookmarkEnd w:id="0"/>
    </w:p>
    <w:p w14:paraId="076599F6" w14:textId="77777777" w:rsidR="0068598C" w:rsidRDefault="0068598C" w:rsidP="0068598C"/>
    <w:p w14:paraId="076599F7" w14:textId="77777777" w:rsidR="0068598C" w:rsidRPr="0068598C" w:rsidRDefault="0068598C" w:rsidP="0068598C"/>
    <w:p w14:paraId="076599F8" w14:textId="77777777" w:rsidR="0079569C" w:rsidRDefault="0079569C" w:rsidP="0079569C">
      <w:pPr>
        <w:pStyle w:val="Heading1"/>
      </w:pPr>
      <w:bookmarkStart w:id="2" w:name="_Toc247264184"/>
      <w:bookmarkStart w:id="3" w:name="_Toc246819159"/>
      <w:bookmarkStart w:id="4" w:name="_Toc247712665"/>
      <w:bookmarkStart w:id="5" w:name="_Toc266360251"/>
      <w:bookmarkStart w:id="6" w:name="_Toc280629881"/>
      <w:bookmarkStart w:id="7" w:name="_Toc330307001"/>
      <w:bookmarkStart w:id="8" w:name="_Toc364722732"/>
      <w:r>
        <w:t>Revision History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429"/>
        <w:gridCol w:w="2584"/>
        <w:gridCol w:w="2149"/>
      </w:tblGrid>
      <w:tr w:rsidR="001B790F" w:rsidRPr="00553449" w14:paraId="076599FD" w14:textId="77777777" w:rsidTr="00CD44A0">
        <w:tc>
          <w:tcPr>
            <w:tcW w:w="2414" w:type="dxa"/>
          </w:tcPr>
          <w:p w14:paraId="076599F9" w14:textId="77777777" w:rsidR="001B790F" w:rsidRPr="00553449" w:rsidRDefault="001B790F" w:rsidP="00CD44A0">
            <w:pPr>
              <w:autoSpaceDE w:val="0"/>
              <w:autoSpaceDN w:val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53449">
              <w:rPr>
                <w:rFonts w:asciiTheme="minorHAnsi" w:hAnsiTheme="minorHAnsi" w:cs="Arial"/>
                <w:b/>
                <w:sz w:val="20"/>
                <w:szCs w:val="20"/>
              </w:rPr>
              <w:t>Version</w:t>
            </w:r>
          </w:p>
        </w:tc>
        <w:tc>
          <w:tcPr>
            <w:tcW w:w="2429" w:type="dxa"/>
          </w:tcPr>
          <w:p w14:paraId="076599FA" w14:textId="77777777" w:rsidR="001B790F" w:rsidRPr="00553449" w:rsidRDefault="001B790F" w:rsidP="00CD44A0">
            <w:pPr>
              <w:autoSpaceDE w:val="0"/>
              <w:autoSpaceDN w:val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53449">
              <w:rPr>
                <w:rFonts w:asciiTheme="minorHAnsi" w:hAnsiTheme="minorHAnsi" w:cs="Arial"/>
                <w:b/>
                <w:sz w:val="20"/>
                <w:szCs w:val="20"/>
              </w:rPr>
              <w:t>Change</w:t>
            </w:r>
          </w:p>
        </w:tc>
        <w:tc>
          <w:tcPr>
            <w:tcW w:w="2584" w:type="dxa"/>
          </w:tcPr>
          <w:p w14:paraId="076599FB" w14:textId="77777777" w:rsidR="001B790F" w:rsidRPr="00553449" w:rsidRDefault="001B790F" w:rsidP="00CD44A0">
            <w:pPr>
              <w:autoSpaceDE w:val="0"/>
              <w:autoSpaceDN w:val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53449">
              <w:rPr>
                <w:rFonts w:asciiTheme="minorHAnsi" w:hAnsiTheme="minorHAnsi" w:cs="Arial"/>
                <w:b/>
                <w:sz w:val="20"/>
                <w:szCs w:val="20"/>
              </w:rPr>
              <w:t>Remarks</w:t>
            </w:r>
          </w:p>
        </w:tc>
        <w:tc>
          <w:tcPr>
            <w:tcW w:w="2149" w:type="dxa"/>
          </w:tcPr>
          <w:p w14:paraId="076599FC" w14:textId="77777777" w:rsidR="001B790F" w:rsidRPr="00553449" w:rsidRDefault="001B790F" w:rsidP="00CD44A0">
            <w:pPr>
              <w:autoSpaceDE w:val="0"/>
              <w:autoSpaceDN w:val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53449">
              <w:rPr>
                <w:rFonts w:asciiTheme="minorHAnsi" w:hAnsiTheme="minorHAnsi" w:cs="Arial"/>
                <w:b/>
                <w:sz w:val="20"/>
                <w:szCs w:val="20"/>
              </w:rPr>
              <w:t>Date</w:t>
            </w:r>
          </w:p>
        </w:tc>
      </w:tr>
      <w:tr w:rsidR="001B790F" w:rsidRPr="00553449" w14:paraId="07659A02" w14:textId="77777777" w:rsidTr="00CD44A0">
        <w:tc>
          <w:tcPr>
            <w:tcW w:w="2414" w:type="dxa"/>
          </w:tcPr>
          <w:p w14:paraId="076599FE" w14:textId="77777777" w:rsidR="001B790F" w:rsidRPr="00553449" w:rsidRDefault="009B6695" w:rsidP="00CD44A0">
            <w:pPr>
              <w:autoSpaceDE w:val="0"/>
              <w:autoSpaceDN w:val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553449">
              <w:rPr>
                <w:rFonts w:asciiTheme="minorHAnsi" w:hAnsiTheme="minorHAnsi" w:cs="Arial"/>
                <w:sz w:val="20"/>
                <w:szCs w:val="20"/>
              </w:rPr>
              <w:t>0.1</w:t>
            </w:r>
          </w:p>
        </w:tc>
        <w:tc>
          <w:tcPr>
            <w:tcW w:w="2429" w:type="dxa"/>
          </w:tcPr>
          <w:p w14:paraId="076599FF" w14:textId="77777777" w:rsidR="001B790F" w:rsidRPr="00553449" w:rsidRDefault="00E25575" w:rsidP="00CD44A0">
            <w:pPr>
              <w:autoSpaceDE w:val="0"/>
              <w:autoSpaceDN w:val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="001B790F" w:rsidRPr="00553449">
              <w:rPr>
                <w:rFonts w:asciiTheme="minorHAnsi" w:hAnsiTheme="minorHAnsi" w:cs="Arial"/>
                <w:sz w:val="20"/>
                <w:szCs w:val="20"/>
              </w:rPr>
              <w:t>raft</w:t>
            </w:r>
          </w:p>
        </w:tc>
        <w:tc>
          <w:tcPr>
            <w:tcW w:w="2584" w:type="dxa"/>
          </w:tcPr>
          <w:p w14:paraId="07659A00" w14:textId="77777777" w:rsidR="009F0C30" w:rsidRPr="00553449" w:rsidRDefault="00CB42BF" w:rsidP="006C70CC">
            <w:pPr>
              <w:autoSpaceDE w:val="0"/>
              <w:autoSpaceDN w:val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CB42BF">
              <w:rPr>
                <w:rFonts w:asciiTheme="minorHAnsi" w:hAnsiTheme="minorHAnsi" w:cs="Arial"/>
                <w:sz w:val="20"/>
                <w:szCs w:val="20"/>
              </w:rPr>
              <w:t xml:space="preserve">Hypervisor Configurator </w:t>
            </w:r>
            <w:r w:rsidR="006C70CC">
              <w:rPr>
                <w:rFonts w:asciiTheme="minorHAnsi" w:hAnsiTheme="minorHAnsi" w:cs="Arial"/>
                <w:sz w:val="20"/>
                <w:szCs w:val="20"/>
              </w:rPr>
              <w:t xml:space="preserve">REST </w:t>
            </w:r>
            <w:r>
              <w:rPr>
                <w:rFonts w:asciiTheme="minorHAnsi" w:hAnsiTheme="minorHAnsi" w:cs="Arial"/>
                <w:sz w:val="20"/>
                <w:szCs w:val="20"/>
              </w:rPr>
              <w:t>API</w:t>
            </w:r>
            <w:r w:rsidR="009F0C30" w:rsidRPr="0055344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6C70CC">
              <w:rPr>
                <w:rFonts w:asciiTheme="minorHAnsi" w:hAnsiTheme="minorHAnsi" w:cs="Arial"/>
                <w:sz w:val="20"/>
                <w:szCs w:val="20"/>
              </w:rPr>
              <w:t>d</w:t>
            </w:r>
            <w:r>
              <w:rPr>
                <w:rFonts w:asciiTheme="minorHAnsi" w:hAnsiTheme="minorHAnsi" w:cs="Arial"/>
                <w:sz w:val="20"/>
                <w:szCs w:val="20"/>
              </w:rPr>
              <w:t>ocument Initial Version</w:t>
            </w:r>
          </w:p>
        </w:tc>
        <w:tc>
          <w:tcPr>
            <w:tcW w:w="2149" w:type="dxa"/>
          </w:tcPr>
          <w:p w14:paraId="07659A01" w14:textId="77777777" w:rsidR="00CB42BF" w:rsidRPr="00553449" w:rsidRDefault="00CB42BF" w:rsidP="00CB42BF">
            <w:pPr>
              <w:autoSpaceDE w:val="0"/>
              <w:autoSpaceDN w:val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03/12</w:t>
            </w:r>
            <w:r w:rsidR="009F0C30" w:rsidRPr="00553449">
              <w:rPr>
                <w:rFonts w:asciiTheme="minorHAnsi" w:hAnsiTheme="minorHAnsi" w:cs="Arial"/>
                <w:sz w:val="20"/>
                <w:szCs w:val="20"/>
              </w:rPr>
              <w:t>/2012</w:t>
            </w:r>
          </w:p>
        </w:tc>
      </w:tr>
      <w:tr w:rsidR="00201791" w:rsidRPr="00553449" w14:paraId="07659A07" w14:textId="77777777" w:rsidTr="00CD44A0">
        <w:tc>
          <w:tcPr>
            <w:tcW w:w="2414" w:type="dxa"/>
          </w:tcPr>
          <w:p w14:paraId="07659A03" w14:textId="77777777" w:rsidR="00201791" w:rsidRPr="00553449" w:rsidRDefault="00EE1D56" w:rsidP="00CD44A0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0.2</w:t>
            </w:r>
          </w:p>
        </w:tc>
        <w:tc>
          <w:tcPr>
            <w:tcW w:w="2429" w:type="dxa"/>
          </w:tcPr>
          <w:p w14:paraId="07659A04" w14:textId="77777777" w:rsidR="00201791" w:rsidRPr="00553449" w:rsidRDefault="00201791" w:rsidP="00CD44A0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584" w:type="dxa"/>
          </w:tcPr>
          <w:p w14:paraId="07659A05" w14:textId="77777777" w:rsidR="00201791" w:rsidRPr="00553449" w:rsidRDefault="00EE1D56" w:rsidP="009F0C30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 w:rsidRPr="00EE1D56">
              <w:rPr>
                <w:rFonts w:asciiTheme="minorHAnsi" w:hAnsiTheme="minorHAnsi" w:cs="Arial"/>
                <w:sz w:val="20"/>
                <w:szCs w:val="20"/>
              </w:rPr>
              <w:t>3.5 settings controller added.</w:t>
            </w:r>
          </w:p>
        </w:tc>
        <w:tc>
          <w:tcPr>
            <w:tcW w:w="2149" w:type="dxa"/>
          </w:tcPr>
          <w:p w14:paraId="07659A06" w14:textId="77777777" w:rsidR="00201791" w:rsidRPr="00553449" w:rsidRDefault="00EE1D56" w:rsidP="00CD44A0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 w:rsidRPr="00EE1D56">
              <w:rPr>
                <w:rFonts w:asciiTheme="minorHAnsi" w:hAnsiTheme="minorHAnsi" w:cs="Arial"/>
                <w:sz w:val="20"/>
                <w:szCs w:val="20"/>
              </w:rPr>
              <w:t>04/12/2012</w:t>
            </w:r>
          </w:p>
        </w:tc>
      </w:tr>
      <w:tr w:rsidR="002B34DD" w:rsidRPr="00553449" w14:paraId="07659A0C" w14:textId="77777777" w:rsidTr="00CD44A0">
        <w:tc>
          <w:tcPr>
            <w:tcW w:w="2414" w:type="dxa"/>
          </w:tcPr>
          <w:p w14:paraId="07659A08" w14:textId="77777777" w:rsidR="002B34DD" w:rsidRPr="00553449" w:rsidRDefault="00FC6548" w:rsidP="00CD44A0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0.3</w:t>
            </w:r>
          </w:p>
        </w:tc>
        <w:tc>
          <w:tcPr>
            <w:tcW w:w="2429" w:type="dxa"/>
          </w:tcPr>
          <w:p w14:paraId="07659A09" w14:textId="77777777" w:rsidR="004E2BED" w:rsidRPr="00553449" w:rsidRDefault="004E2BED">
            <w:pPr>
              <w:autoSpaceDE w:val="0"/>
              <w:autoSpaceDN w:val="0"/>
              <w:rPr>
                <w:rFonts w:asciiTheme="minorHAnsi" w:eastAsiaTheme="minorEastAsia" w:hAnsiTheme="minorHAnsi" w:cs="Arial"/>
                <w:sz w:val="20"/>
                <w:szCs w:val="20"/>
                <w:lang w:bidi="ar-SA"/>
              </w:rPr>
            </w:pPr>
          </w:p>
        </w:tc>
        <w:tc>
          <w:tcPr>
            <w:tcW w:w="2584" w:type="dxa"/>
          </w:tcPr>
          <w:p w14:paraId="07659A0A" w14:textId="77777777" w:rsidR="002B34DD" w:rsidRPr="00553449" w:rsidRDefault="00FC6548" w:rsidP="009F0C30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Updated the 3.2.2, 3.2.3, 3.4.1 and 3.4.2 sections for Host and Cluster consistency APIs</w:t>
            </w:r>
          </w:p>
        </w:tc>
        <w:tc>
          <w:tcPr>
            <w:tcW w:w="2149" w:type="dxa"/>
          </w:tcPr>
          <w:p w14:paraId="07659A0B" w14:textId="77777777" w:rsidR="002B34DD" w:rsidRPr="00553449" w:rsidRDefault="00FC6548" w:rsidP="00C41529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26/01/2013</w:t>
            </w:r>
          </w:p>
        </w:tc>
      </w:tr>
      <w:tr w:rsidR="00795254" w:rsidRPr="00553449" w14:paraId="07659A11" w14:textId="77777777" w:rsidTr="00CD44A0">
        <w:tc>
          <w:tcPr>
            <w:tcW w:w="2414" w:type="dxa"/>
          </w:tcPr>
          <w:p w14:paraId="07659A0D" w14:textId="77777777" w:rsidR="00795254" w:rsidRDefault="00795254" w:rsidP="00CD44A0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0.4</w:t>
            </w:r>
          </w:p>
        </w:tc>
        <w:tc>
          <w:tcPr>
            <w:tcW w:w="2429" w:type="dxa"/>
          </w:tcPr>
          <w:p w14:paraId="07659A0E" w14:textId="77777777" w:rsidR="00795254" w:rsidRPr="00553449" w:rsidRDefault="00795254">
            <w:pPr>
              <w:autoSpaceDE w:val="0"/>
              <w:autoSpaceDN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584" w:type="dxa"/>
          </w:tcPr>
          <w:p w14:paraId="07659A0F" w14:textId="77777777" w:rsidR="00795254" w:rsidRDefault="00795254" w:rsidP="00795254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In-progress cluster API removed. Update–ref host API included.</w:t>
            </w:r>
          </w:p>
        </w:tc>
        <w:tc>
          <w:tcPr>
            <w:tcW w:w="2149" w:type="dxa"/>
          </w:tcPr>
          <w:p w14:paraId="07659A10" w14:textId="77777777" w:rsidR="00795254" w:rsidRDefault="00795254" w:rsidP="00C41529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11/02/2013</w:t>
            </w:r>
          </w:p>
        </w:tc>
      </w:tr>
      <w:tr w:rsidR="00A54129" w:rsidRPr="00553449" w14:paraId="07659A16" w14:textId="77777777" w:rsidTr="00A7564C">
        <w:tc>
          <w:tcPr>
            <w:tcW w:w="2414" w:type="dxa"/>
          </w:tcPr>
          <w:p w14:paraId="07659A12" w14:textId="77777777" w:rsidR="00A54129" w:rsidRDefault="00A54129" w:rsidP="00A7564C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0.5</w:t>
            </w:r>
          </w:p>
        </w:tc>
        <w:tc>
          <w:tcPr>
            <w:tcW w:w="2429" w:type="dxa"/>
          </w:tcPr>
          <w:p w14:paraId="07659A13" w14:textId="77777777" w:rsidR="00A54129" w:rsidRPr="00553449" w:rsidRDefault="00A54129" w:rsidP="00A7564C">
            <w:pPr>
              <w:autoSpaceDE w:val="0"/>
              <w:autoSpaceDN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584" w:type="dxa"/>
          </w:tcPr>
          <w:p w14:paraId="07659A14" w14:textId="77777777" w:rsidR="00A54129" w:rsidRDefault="00A54129" w:rsidP="00A54129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Update–ref host API – new POST call added.</w:t>
            </w:r>
          </w:p>
        </w:tc>
        <w:tc>
          <w:tcPr>
            <w:tcW w:w="2149" w:type="dxa"/>
          </w:tcPr>
          <w:p w14:paraId="07659A15" w14:textId="77777777" w:rsidR="00A54129" w:rsidRDefault="00A54129" w:rsidP="00A54129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22/03/2013</w:t>
            </w:r>
          </w:p>
        </w:tc>
      </w:tr>
      <w:tr w:rsidR="004F38ED" w:rsidRPr="00553449" w14:paraId="07659A1B" w14:textId="77777777" w:rsidTr="00A7564C">
        <w:tc>
          <w:tcPr>
            <w:tcW w:w="2414" w:type="dxa"/>
          </w:tcPr>
          <w:p w14:paraId="07659A17" w14:textId="77777777" w:rsidR="004F38ED" w:rsidRDefault="004F38ED" w:rsidP="00A7564C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0.6</w:t>
            </w:r>
          </w:p>
        </w:tc>
        <w:tc>
          <w:tcPr>
            <w:tcW w:w="2429" w:type="dxa"/>
          </w:tcPr>
          <w:p w14:paraId="07659A18" w14:textId="77777777" w:rsidR="004F38ED" w:rsidRPr="00553449" w:rsidRDefault="004F38ED" w:rsidP="00A7564C">
            <w:pPr>
              <w:autoSpaceDE w:val="0"/>
              <w:autoSpaceDN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584" w:type="dxa"/>
          </w:tcPr>
          <w:p w14:paraId="07659A19" w14:textId="77777777" w:rsidR="004F38ED" w:rsidRDefault="004F38ED" w:rsidP="00A54129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New REST API for DVS </w:t>
            </w:r>
            <w:proofErr w:type="gramStart"/>
            <w:r>
              <w:rPr>
                <w:rFonts w:cs="Arial"/>
                <w:sz w:val="20"/>
                <w:szCs w:val="20"/>
              </w:rPr>
              <w:t>spec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settings and migrate management settings.</w:t>
            </w:r>
          </w:p>
        </w:tc>
        <w:tc>
          <w:tcPr>
            <w:tcW w:w="2149" w:type="dxa"/>
          </w:tcPr>
          <w:p w14:paraId="07659A1A" w14:textId="77777777" w:rsidR="004F38ED" w:rsidRDefault="004F38ED" w:rsidP="00A54129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03/04/2013</w:t>
            </w:r>
          </w:p>
        </w:tc>
      </w:tr>
      <w:tr w:rsidR="00404078" w:rsidRPr="00553449" w14:paraId="07659A20" w14:textId="77777777" w:rsidTr="00A7564C">
        <w:tc>
          <w:tcPr>
            <w:tcW w:w="2414" w:type="dxa"/>
          </w:tcPr>
          <w:p w14:paraId="07659A1C" w14:textId="77777777" w:rsidR="00404078" w:rsidRDefault="00404078" w:rsidP="00A7564C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0.7</w:t>
            </w:r>
          </w:p>
        </w:tc>
        <w:tc>
          <w:tcPr>
            <w:tcW w:w="2429" w:type="dxa"/>
          </w:tcPr>
          <w:p w14:paraId="07659A1D" w14:textId="77777777" w:rsidR="00404078" w:rsidRPr="00553449" w:rsidRDefault="00404078" w:rsidP="00A7564C">
            <w:pPr>
              <w:autoSpaceDE w:val="0"/>
              <w:autoSpaceDN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584" w:type="dxa"/>
          </w:tcPr>
          <w:p w14:paraId="07659A1E" w14:textId="77777777" w:rsidR="00404078" w:rsidRDefault="00404078" w:rsidP="00A54129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New APIs for </w:t>
            </w:r>
            <w:r w:rsidR="00A84E50">
              <w:rPr>
                <w:rFonts w:cs="Arial"/>
                <w:sz w:val="20"/>
                <w:szCs w:val="20"/>
              </w:rPr>
              <w:t>fusion networks, network alias, VC fix, deploy and rolling update</w:t>
            </w:r>
          </w:p>
        </w:tc>
        <w:tc>
          <w:tcPr>
            <w:tcW w:w="2149" w:type="dxa"/>
          </w:tcPr>
          <w:p w14:paraId="07659A1F" w14:textId="77777777" w:rsidR="00404078" w:rsidRDefault="00A84E50" w:rsidP="00A54129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03/07/2013</w:t>
            </w:r>
          </w:p>
        </w:tc>
      </w:tr>
      <w:tr w:rsidR="000A4630" w:rsidRPr="00553449" w14:paraId="07659A25" w14:textId="77777777" w:rsidTr="00A7564C">
        <w:tc>
          <w:tcPr>
            <w:tcW w:w="2414" w:type="dxa"/>
          </w:tcPr>
          <w:p w14:paraId="07659A21" w14:textId="77777777" w:rsidR="000A4630" w:rsidRDefault="000A4630" w:rsidP="000A4630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0.8</w:t>
            </w:r>
          </w:p>
        </w:tc>
        <w:tc>
          <w:tcPr>
            <w:tcW w:w="2429" w:type="dxa"/>
          </w:tcPr>
          <w:p w14:paraId="07659A22" w14:textId="77777777" w:rsidR="000A4630" w:rsidRPr="00553449" w:rsidRDefault="000A4630" w:rsidP="00A7564C">
            <w:pPr>
              <w:autoSpaceDE w:val="0"/>
              <w:autoSpaceDN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584" w:type="dxa"/>
          </w:tcPr>
          <w:p w14:paraId="07659A23" w14:textId="77777777" w:rsidR="000A4630" w:rsidRDefault="000A4630" w:rsidP="00A54129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Changes to comply with fusion/</w:t>
            </w:r>
            <w:proofErr w:type="spellStart"/>
            <w:r>
              <w:rPr>
                <w:rFonts w:cs="Arial"/>
                <w:sz w:val="20"/>
                <w:szCs w:val="20"/>
              </w:rPr>
              <w:t>Oneview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REST spec</w:t>
            </w:r>
          </w:p>
        </w:tc>
        <w:tc>
          <w:tcPr>
            <w:tcW w:w="2149" w:type="dxa"/>
          </w:tcPr>
          <w:p w14:paraId="07659A24" w14:textId="77777777" w:rsidR="000A4630" w:rsidRDefault="000A4630" w:rsidP="000A4630">
            <w:pPr>
              <w:autoSpaceDE w:val="0"/>
              <w:autoSpaceDN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19/08/2013</w:t>
            </w:r>
          </w:p>
        </w:tc>
      </w:tr>
    </w:tbl>
    <w:p w14:paraId="07659A26" w14:textId="77777777" w:rsidR="00B262EC" w:rsidRDefault="00B262EC" w:rsidP="001B790F"/>
    <w:p w14:paraId="07659A27" w14:textId="77777777" w:rsidR="00B262EC" w:rsidRDefault="00B262EC" w:rsidP="00B262EC">
      <w:r>
        <w:br w:type="page"/>
      </w:r>
    </w:p>
    <w:p w14:paraId="07659A28" w14:textId="77777777" w:rsidR="001A57E3" w:rsidRDefault="0027488E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 w:rsidR="00707335">
        <w:instrText xml:space="preserve"> TOC \o "1-3" \u </w:instrText>
      </w:r>
      <w:r>
        <w:fldChar w:fldCharType="separate"/>
      </w:r>
      <w:r w:rsidR="001A57E3">
        <w:rPr>
          <w:noProof/>
        </w:rPr>
        <w:t>Hypervisor Configurator REST API Specification</w:t>
      </w:r>
      <w:r w:rsidR="001A57E3">
        <w:rPr>
          <w:noProof/>
        </w:rPr>
        <w:tab/>
      </w:r>
      <w:r w:rsidR="001A57E3">
        <w:rPr>
          <w:noProof/>
        </w:rPr>
        <w:fldChar w:fldCharType="begin"/>
      </w:r>
      <w:r w:rsidR="001A57E3">
        <w:rPr>
          <w:noProof/>
        </w:rPr>
        <w:instrText xml:space="preserve"> PAGEREF _Toc364722731 \h </w:instrText>
      </w:r>
      <w:r w:rsidR="001A57E3">
        <w:rPr>
          <w:noProof/>
        </w:rPr>
      </w:r>
      <w:r w:rsidR="001A57E3">
        <w:rPr>
          <w:noProof/>
        </w:rPr>
        <w:fldChar w:fldCharType="separate"/>
      </w:r>
      <w:r w:rsidR="001A57E3">
        <w:rPr>
          <w:noProof/>
        </w:rPr>
        <w:t>1</w:t>
      </w:r>
      <w:r w:rsidR="001A57E3">
        <w:rPr>
          <w:noProof/>
        </w:rPr>
        <w:fldChar w:fldCharType="end"/>
      </w:r>
    </w:p>
    <w:p w14:paraId="07659A29" w14:textId="77777777" w:rsidR="001A57E3" w:rsidRDefault="001A57E3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659A2A" w14:textId="77777777" w:rsidR="001A57E3" w:rsidRDefault="001A57E3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659A2B" w14:textId="77777777" w:rsidR="001A57E3" w:rsidRDefault="001A57E3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REST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659A2C" w14:textId="77777777" w:rsidR="001A57E3" w:rsidRDefault="001A57E3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Supported Operations via REST by Hypervisor Configurator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659A2D" w14:textId="77777777" w:rsidR="001A57E3" w:rsidRDefault="001A57E3">
      <w:pPr>
        <w:pStyle w:val="TOC2"/>
        <w:tabs>
          <w:tab w:val="left" w:pos="880"/>
          <w:tab w:val="right" w:leader="dot" w:pos="9350"/>
        </w:tabs>
        <w:rPr>
          <w:noProof/>
        </w:rPr>
      </w:pPr>
      <w:r w:rsidRPr="00E23830">
        <w:rPr>
          <w:rFonts w:eastAsia="Times New Roman"/>
          <w:noProof/>
        </w:rPr>
        <w:t>3.1</w:t>
      </w:r>
      <w:r>
        <w:rPr>
          <w:noProof/>
        </w:rPr>
        <w:tab/>
      </w:r>
      <w:r w:rsidRPr="00E23830">
        <w:rPr>
          <w:rFonts w:eastAsia="Times New Roman"/>
          <w:noProof/>
        </w:rPr>
        <w:t>Networks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659A2E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3.1.1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Get a single VC network information –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659A2F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3.1.2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List all networks -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659A30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3.1.3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List all VC networks – GET- (Refresh Network)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659A31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>
        <w:rPr>
          <w:noProof/>
        </w:rPr>
        <w:t>3.1.4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Associate multiple VC networks with  purpose– 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59A32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>
        <w:rPr>
          <w:noProof/>
        </w:rPr>
        <w:t>3.1.5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Associate single VC network with a purpose– 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7659A33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>
        <w:rPr>
          <w:noProof/>
        </w:rPr>
        <w:t>3.1.6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Get alias for networks –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7659A34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>
        <w:rPr>
          <w:noProof/>
        </w:rPr>
        <w:t>3.1.7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Set alias for networks – 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7659A35" w14:textId="77777777" w:rsidR="001A57E3" w:rsidRDefault="001A57E3">
      <w:pPr>
        <w:pStyle w:val="TOC2"/>
        <w:tabs>
          <w:tab w:val="left" w:pos="880"/>
          <w:tab w:val="right" w:leader="dot" w:pos="9350"/>
        </w:tabs>
        <w:rPr>
          <w:noProof/>
        </w:rPr>
      </w:pPr>
      <w:r w:rsidRPr="00E23830">
        <w:rPr>
          <w:rFonts w:eastAsia="Times New Roman"/>
          <w:noProof/>
        </w:rPr>
        <w:t>3.2</w:t>
      </w:r>
      <w:r>
        <w:rPr>
          <w:noProof/>
        </w:rPr>
        <w:tab/>
      </w:r>
      <w:r w:rsidRPr="00E23830">
        <w:rPr>
          <w:rFonts w:eastAsia="Times New Roman"/>
          <w:noProof/>
        </w:rPr>
        <w:t>Host Config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659A36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3.2.1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Deploy VM host –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7659A37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3.2.2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Fix multiple Host networks – 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7659A38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3.2.3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Fix single Host networks – 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659A39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3.2.4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Host-Config – GET – Host consistency summary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7659A3A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3.2.5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Host-Config – GET – Host consistency detailed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7659A3B" w14:textId="77777777" w:rsidR="001A57E3" w:rsidRDefault="001A57E3">
      <w:pPr>
        <w:pStyle w:val="TOC2"/>
        <w:tabs>
          <w:tab w:val="left" w:pos="880"/>
          <w:tab w:val="right" w:leader="dot" w:pos="9350"/>
        </w:tabs>
        <w:rPr>
          <w:noProof/>
        </w:rPr>
      </w:pPr>
      <w:r w:rsidRPr="00E23830">
        <w:rPr>
          <w:rFonts w:eastAsia="Times New Roman"/>
          <w:noProof/>
        </w:rPr>
        <w:t>3.3</w:t>
      </w:r>
      <w:r>
        <w:rPr>
          <w:noProof/>
        </w:rPr>
        <w:tab/>
      </w:r>
      <w:r w:rsidRPr="00E23830">
        <w:rPr>
          <w:rFonts w:eastAsia="Times New Roman"/>
          <w:noProof/>
        </w:rPr>
        <w:t>Job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7659A3C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3.3.1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Get Job Status –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7659A3D" w14:textId="77777777" w:rsidR="001A57E3" w:rsidRDefault="001A57E3">
      <w:pPr>
        <w:pStyle w:val="TOC2"/>
        <w:tabs>
          <w:tab w:val="left" w:pos="880"/>
          <w:tab w:val="right" w:leader="dot" w:pos="9350"/>
        </w:tabs>
        <w:rPr>
          <w:noProof/>
        </w:rPr>
      </w:pPr>
      <w:r w:rsidRPr="00E23830">
        <w:rPr>
          <w:rFonts w:eastAsia="Times New Roman"/>
          <w:noProof/>
        </w:rPr>
        <w:t>3.4</w:t>
      </w:r>
      <w:r>
        <w:rPr>
          <w:noProof/>
        </w:rPr>
        <w:tab/>
      </w:r>
      <w:r w:rsidRPr="00E23830">
        <w:rPr>
          <w:rFonts w:eastAsia="Times New Roman"/>
          <w:noProof/>
        </w:rPr>
        <w:t>Cluster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7659A3E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3.4.1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Get Cluster Consistency Info – GET: Summary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7659A3F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3.4.2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Get Cluster Consistency Info – GET: Detailed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7659A40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3.4.3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Update Reference Host – 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7659A41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3.4.4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Cluster  update – 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7659A42" w14:textId="77777777" w:rsidR="001A57E3" w:rsidRDefault="001A57E3">
      <w:pPr>
        <w:pStyle w:val="TOC2"/>
        <w:tabs>
          <w:tab w:val="left" w:pos="880"/>
          <w:tab w:val="right" w:leader="dot" w:pos="9350"/>
        </w:tabs>
        <w:rPr>
          <w:noProof/>
        </w:rPr>
      </w:pPr>
      <w:r w:rsidRPr="00E23830">
        <w:rPr>
          <w:rFonts w:eastAsia="Times New Roman"/>
          <w:noProof/>
        </w:rPr>
        <w:t>3.5</w:t>
      </w:r>
      <w:r>
        <w:rPr>
          <w:noProof/>
        </w:rPr>
        <w:tab/>
      </w:r>
      <w:r w:rsidRPr="00E23830">
        <w:rPr>
          <w:rFonts w:eastAsia="Times New Roman"/>
          <w:noProof/>
        </w:rPr>
        <w:t>Settings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7659A43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3.5.1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Getting Switch Type Enum –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7659A44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3.5.2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Setting Switch Type – 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7659A45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3.5.3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Getting List of available DVS spec versions –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7659A46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3.5.4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Setting DVS Spec Version – 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7659A47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3.5.5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Getting Migrate Management Value–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7659A48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lastRenderedPageBreak/>
        <w:t>3.5.6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Setting Migrate Management value – 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7659A49" w14:textId="77777777" w:rsidR="001A57E3" w:rsidRDefault="001A57E3">
      <w:pPr>
        <w:pStyle w:val="TOC2"/>
        <w:tabs>
          <w:tab w:val="left" w:pos="1100"/>
          <w:tab w:val="right" w:leader="dot" w:pos="9350"/>
        </w:tabs>
        <w:rPr>
          <w:noProof/>
        </w:rPr>
      </w:pPr>
      <w:r w:rsidRPr="00E23830">
        <w:rPr>
          <w:rFonts w:eastAsia="Times New Roman"/>
          <w:i/>
          <w:noProof/>
        </w:rPr>
        <w:t>3.5.7</w:t>
      </w:r>
      <w:r>
        <w:rPr>
          <w:noProof/>
        </w:rPr>
        <w:tab/>
      </w:r>
      <w:r w:rsidRPr="00E23830">
        <w:rPr>
          <w:rFonts w:eastAsia="Times New Roman"/>
          <w:i/>
          <w:noProof/>
        </w:rPr>
        <w:t>Getting Network Purpose Enum – 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_Toc364722764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7659A4A" w14:textId="77777777" w:rsidR="00E26383" w:rsidRDefault="0027488E" w:rsidP="001B790F">
      <w:r>
        <w:fldChar w:fldCharType="end"/>
      </w:r>
    </w:p>
    <w:p w14:paraId="07659A4B" w14:textId="77777777" w:rsidR="00E26383" w:rsidRDefault="00E26383">
      <w:r>
        <w:br w:type="page"/>
      </w:r>
    </w:p>
    <w:p w14:paraId="07659A4C" w14:textId="77777777" w:rsidR="00942642" w:rsidRDefault="00942642" w:rsidP="001B790F"/>
    <w:p w14:paraId="07659A4D" w14:textId="77777777" w:rsidR="00C67970" w:rsidRDefault="00C67970" w:rsidP="00201D32">
      <w:pPr>
        <w:pStyle w:val="Heading1"/>
        <w:numPr>
          <w:ilvl w:val="0"/>
          <w:numId w:val="2"/>
        </w:numPr>
      </w:pPr>
      <w:bookmarkStart w:id="9" w:name="_Toc330307002"/>
      <w:bookmarkStart w:id="10" w:name="_Toc364722733"/>
      <w:bookmarkEnd w:id="1"/>
      <w:r>
        <w:t>Introduction</w:t>
      </w:r>
      <w:bookmarkEnd w:id="9"/>
      <w:bookmarkEnd w:id="10"/>
    </w:p>
    <w:p w14:paraId="07659A4E" w14:textId="77777777" w:rsidR="00C67970" w:rsidRDefault="00C67970" w:rsidP="00C67970">
      <w:r>
        <w:t xml:space="preserve">This document </w:t>
      </w:r>
      <w:r w:rsidR="009E13A9">
        <w:t>outlines</w:t>
      </w:r>
      <w:r>
        <w:t xml:space="preserve"> various interfaces published by </w:t>
      </w:r>
      <w:r w:rsidR="007D1258">
        <w:t xml:space="preserve">the </w:t>
      </w:r>
      <w:r w:rsidR="004837D4">
        <w:t>IC4VC Hypervisor Configurator</w:t>
      </w:r>
      <w:r>
        <w:t xml:space="preserve">.  </w:t>
      </w:r>
    </w:p>
    <w:p w14:paraId="07659A4F" w14:textId="77777777" w:rsidR="008A0C9E" w:rsidRDefault="008A0C9E" w:rsidP="008A0C9E">
      <w:pPr>
        <w:pStyle w:val="Heading1"/>
        <w:numPr>
          <w:ilvl w:val="0"/>
          <w:numId w:val="2"/>
        </w:numPr>
      </w:pPr>
      <w:bookmarkStart w:id="11" w:name="_Toc330307003"/>
      <w:bookmarkStart w:id="12" w:name="_Toc364722734"/>
      <w:r>
        <w:t xml:space="preserve">REST </w:t>
      </w:r>
      <w:r w:rsidR="00FA7F48">
        <w:t>resources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0C9E" w:rsidRPr="00674835" w14:paraId="07659A52" w14:textId="77777777" w:rsidTr="008A0C9E">
        <w:tc>
          <w:tcPr>
            <w:tcW w:w="4788" w:type="dxa"/>
          </w:tcPr>
          <w:p w14:paraId="07659A50" w14:textId="77777777" w:rsidR="008A0C9E" w:rsidRPr="00674835" w:rsidRDefault="008A0C9E" w:rsidP="008A0C9E">
            <w:pPr>
              <w:rPr>
                <w:b/>
              </w:rPr>
            </w:pPr>
            <w:r w:rsidRPr="00674835">
              <w:rPr>
                <w:b/>
              </w:rPr>
              <w:t>Resource Name</w:t>
            </w:r>
          </w:p>
        </w:tc>
        <w:tc>
          <w:tcPr>
            <w:tcW w:w="4788" w:type="dxa"/>
          </w:tcPr>
          <w:p w14:paraId="07659A51" w14:textId="77777777" w:rsidR="008A0C9E" w:rsidRPr="00674835" w:rsidRDefault="008A0C9E" w:rsidP="008A0C9E">
            <w:pPr>
              <w:rPr>
                <w:b/>
              </w:rPr>
            </w:pPr>
            <w:r w:rsidRPr="00674835">
              <w:rPr>
                <w:b/>
              </w:rPr>
              <w:t>Resource URI</w:t>
            </w:r>
          </w:p>
        </w:tc>
      </w:tr>
      <w:tr w:rsidR="002E4A49" w14:paraId="07659A55" w14:textId="77777777" w:rsidTr="00875460">
        <w:tc>
          <w:tcPr>
            <w:tcW w:w="4788" w:type="dxa"/>
          </w:tcPr>
          <w:p w14:paraId="07659A53" w14:textId="77777777" w:rsidR="002E4A49" w:rsidRPr="0005273C" w:rsidRDefault="002E4A49" w:rsidP="00875460">
            <w:r w:rsidRPr="0005273C">
              <w:t>Networks</w:t>
            </w:r>
          </w:p>
        </w:tc>
        <w:tc>
          <w:tcPr>
            <w:tcW w:w="4788" w:type="dxa"/>
          </w:tcPr>
          <w:p w14:paraId="07659A54" w14:textId="77777777" w:rsidR="002E4A49" w:rsidRPr="0005273C" w:rsidRDefault="002E4A49" w:rsidP="00875460">
            <w:r w:rsidRPr="0005273C">
              <w:t>/rest/networks</w:t>
            </w:r>
          </w:p>
        </w:tc>
      </w:tr>
      <w:tr w:rsidR="00056E63" w14:paraId="07659A58" w14:textId="77777777" w:rsidTr="008A0C9E">
        <w:tc>
          <w:tcPr>
            <w:tcW w:w="4788" w:type="dxa"/>
          </w:tcPr>
          <w:p w14:paraId="07659A56" w14:textId="77777777" w:rsidR="00056E63" w:rsidRPr="0005273C" w:rsidRDefault="00056E63" w:rsidP="003D12A8">
            <w:r w:rsidRPr="0005273C">
              <w:t xml:space="preserve">VM Hosts (host </w:t>
            </w:r>
            <w:proofErr w:type="spellStart"/>
            <w:r w:rsidRPr="0005273C">
              <w:t>config</w:t>
            </w:r>
            <w:proofErr w:type="spellEnd"/>
            <w:r w:rsidRPr="0005273C">
              <w:t>)</w:t>
            </w:r>
          </w:p>
        </w:tc>
        <w:tc>
          <w:tcPr>
            <w:tcW w:w="4788" w:type="dxa"/>
          </w:tcPr>
          <w:p w14:paraId="07659A57" w14:textId="77777777" w:rsidR="00056E63" w:rsidRPr="0005273C" w:rsidRDefault="00056E63" w:rsidP="003D12A8">
            <w:r w:rsidRPr="0005273C">
              <w:t>/rest/</w:t>
            </w:r>
            <w:proofErr w:type="spellStart"/>
            <w:r w:rsidRPr="0005273C">
              <w:t>vmhosts</w:t>
            </w:r>
            <w:proofErr w:type="spellEnd"/>
          </w:p>
        </w:tc>
      </w:tr>
      <w:tr w:rsidR="00056E63" w14:paraId="07659A5B" w14:textId="77777777" w:rsidTr="003D12A8">
        <w:tc>
          <w:tcPr>
            <w:tcW w:w="4788" w:type="dxa"/>
          </w:tcPr>
          <w:p w14:paraId="07659A59" w14:textId="77777777" w:rsidR="00056E63" w:rsidRPr="0005273C" w:rsidRDefault="00056E63" w:rsidP="003D12A8">
            <w:r w:rsidRPr="0005273C">
              <w:t>Jobs</w:t>
            </w:r>
          </w:p>
        </w:tc>
        <w:tc>
          <w:tcPr>
            <w:tcW w:w="4788" w:type="dxa"/>
          </w:tcPr>
          <w:p w14:paraId="07659A5A" w14:textId="77777777" w:rsidR="00056E63" w:rsidRPr="0005273C" w:rsidRDefault="00056E63" w:rsidP="003D12A8">
            <w:r w:rsidRPr="0005273C">
              <w:t>/rest/jobs</w:t>
            </w:r>
          </w:p>
        </w:tc>
      </w:tr>
      <w:tr w:rsidR="00056E63" w14:paraId="07659A5E" w14:textId="77777777" w:rsidTr="008A0C9E">
        <w:tc>
          <w:tcPr>
            <w:tcW w:w="4788" w:type="dxa"/>
          </w:tcPr>
          <w:p w14:paraId="07659A5C" w14:textId="77777777" w:rsidR="00056E63" w:rsidRPr="0005273C" w:rsidRDefault="00056E63" w:rsidP="00774338">
            <w:r w:rsidRPr="0005273C">
              <w:t>Clusters</w:t>
            </w:r>
          </w:p>
        </w:tc>
        <w:tc>
          <w:tcPr>
            <w:tcW w:w="4788" w:type="dxa"/>
          </w:tcPr>
          <w:p w14:paraId="07659A5D" w14:textId="77777777" w:rsidR="00056E63" w:rsidRPr="0005273C" w:rsidRDefault="00056E63" w:rsidP="008A0C9E">
            <w:r w:rsidRPr="0005273C">
              <w:t>/rest/clusters</w:t>
            </w:r>
          </w:p>
        </w:tc>
      </w:tr>
    </w:tbl>
    <w:p w14:paraId="07659A5F" w14:textId="77777777" w:rsidR="000D2BB2" w:rsidRDefault="007A50E6" w:rsidP="000D2BB2">
      <w:pPr>
        <w:pStyle w:val="Heading1"/>
        <w:numPr>
          <w:ilvl w:val="0"/>
          <w:numId w:val="2"/>
        </w:numPr>
      </w:pPr>
      <w:bookmarkStart w:id="13" w:name="_Toc330307004"/>
      <w:bookmarkStart w:id="14" w:name="_Toc364722735"/>
      <w:r>
        <w:t xml:space="preserve">Supported Operations </w:t>
      </w:r>
      <w:r w:rsidR="00AD3B8A">
        <w:t>via REST</w:t>
      </w:r>
      <w:bookmarkEnd w:id="13"/>
      <w:r w:rsidR="006E39B6">
        <w:t xml:space="preserve"> </w:t>
      </w:r>
      <w:r w:rsidR="000D2BB2">
        <w:t xml:space="preserve">by </w:t>
      </w:r>
      <w:r w:rsidR="004C708F">
        <w:t>Hypervisor Configurator</w:t>
      </w:r>
      <w:bookmarkEnd w:id="14"/>
    </w:p>
    <w:p w14:paraId="07659A60" w14:textId="77777777" w:rsidR="00B240D2" w:rsidRDefault="00B240D2" w:rsidP="00B240D2">
      <w:r>
        <w:t xml:space="preserve">The following is the list of all the REST APIs exposed by </w:t>
      </w:r>
      <w:r w:rsidR="004C708F">
        <w:t>Hypervisor Configurator</w:t>
      </w:r>
      <w:r>
        <w:t>. All the APIs have the following response codes:</w:t>
      </w:r>
    </w:p>
    <w:p w14:paraId="07659A61" w14:textId="77777777" w:rsidR="0075142D" w:rsidRDefault="0075142D" w:rsidP="0075142D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8A5C21">
        <w:rPr>
          <w:rFonts w:ascii="Calibri" w:eastAsia="Times New Roman" w:hAnsi="Calibri" w:cs="Times New Roman"/>
        </w:rPr>
        <w:t xml:space="preserve">200: </w:t>
      </w:r>
      <w:r>
        <w:rPr>
          <w:rFonts w:ascii="Calibri" w:eastAsia="Times New Roman" w:hAnsi="Calibri" w:cs="Times New Roman"/>
        </w:rPr>
        <w:t xml:space="preserve">OK - </w:t>
      </w:r>
      <w:r w:rsidRPr="008A5C21">
        <w:rPr>
          <w:rFonts w:ascii="Calibri" w:eastAsia="Times New Roman" w:hAnsi="Calibri" w:cs="Times New Roman"/>
        </w:rPr>
        <w:t xml:space="preserve">if no errors </w:t>
      </w:r>
    </w:p>
    <w:p w14:paraId="07659A62" w14:textId="77777777" w:rsidR="0085398C" w:rsidRDefault="0085398C" w:rsidP="0075142D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204: Delete successful – No  </w:t>
      </w:r>
      <w:r w:rsidR="00CB3A74">
        <w:rPr>
          <w:rFonts w:ascii="Calibri" w:eastAsia="Times New Roman" w:hAnsi="Calibri" w:cs="Times New Roman"/>
        </w:rPr>
        <w:t>content</w:t>
      </w:r>
    </w:p>
    <w:p w14:paraId="07659A63" w14:textId="77777777" w:rsidR="0075142D" w:rsidRPr="00600E2A" w:rsidRDefault="0075142D" w:rsidP="0075142D">
      <w:pPr>
        <w:pStyle w:val="ListParagraph"/>
        <w:numPr>
          <w:ilvl w:val="0"/>
          <w:numId w:val="33"/>
        </w:numPr>
      </w:pPr>
      <w:r>
        <w:rPr>
          <w:rFonts w:ascii="Calibri" w:eastAsia="Times New Roman" w:hAnsi="Calibri" w:cs="Times New Roman"/>
        </w:rPr>
        <w:t>4</w:t>
      </w:r>
      <w:r w:rsidRPr="008A5C21">
        <w:rPr>
          <w:rFonts w:ascii="Calibri" w:eastAsia="Times New Roman" w:hAnsi="Calibri" w:cs="Times New Roman"/>
        </w:rPr>
        <w:t xml:space="preserve">00: </w:t>
      </w:r>
      <w:r>
        <w:rPr>
          <w:rFonts w:ascii="Calibri" w:eastAsia="Times New Roman" w:hAnsi="Calibri" w:cs="Times New Roman"/>
        </w:rPr>
        <w:t>BAD REQUEST – if the request has empty body</w:t>
      </w:r>
      <w:r w:rsidR="00600E2A">
        <w:rPr>
          <w:rFonts w:ascii="Calibri" w:eastAsia="Times New Roman" w:hAnsi="Calibri" w:cs="Times New Roman"/>
        </w:rPr>
        <w:t xml:space="preserve"> or invalid body</w:t>
      </w:r>
      <w:r>
        <w:rPr>
          <w:rFonts w:ascii="Calibri" w:eastAsia="Times New Roman" w:hAnsi="Calibri" w:cs="Times New Roman"/>
        </w:rPr>
        <w:t>.  The request can be retried with valid body.</w:t>
      </w:r>
    </w:p>
    <w:p w14:paraId="07659A64" w14:textId="77777777" w:rsidR="00600E2A" w:rsidRDefault="00600E2A" w:rsidP="0075142D">
      <w:pPr>
        <w:pStyle w:val="ListParagraph"/>
        <w:numPr>
          <w:ilvl w:val="0"/>
          <w:numId w:val="33"/>
        </w:numPr>
      </w:pPr>
      <w:r>
        <w:rPr>
          <w:rFonts w:ascii="Calibri" w:eastAsia="Times New Roman" w:hAnsi="Calibri" w:cs="Times New Roman"/>
        </w:rPr>
        <w:t xml:space="preserve">404: NOT FOUND – if an invalid resource </w:t>
      </w:r>
      <w:proofErr w:type="spellStart"/>
      <w:r>
        <w:rPr>
          <w:rFonts w:ascii="Calibri" w:eastAsia="Times New Roman" w:hAnsi="Calibri" w:cs="Times New Roman"/>
        </w:rPr>
        <w:t>uri</w:t>
      </w:r>
      <w:proofErr w:type="spellEnd"/>
      <w:r>
        <w:rPr>
          <w:rFonts w:ascii="Calibri" w:eastAsia="Times New Roman" w:hAnsi="Calibri" w:cs="Times New Roman"/>
        </w:rPr>
        <w:t xml:space="preserve"> is used (e.g., /rest/network. There is no such resource within </w:t>
      </w:r>
      <w:r w:rsidR="00537ADF">
        <w:t>Hypervisor Configurator</w:t>
      </w:r>
      <w:r>
        <w:rPr>
          <w:rFonts w:ascii="Calibri" w:eastAsia="Times New Roman" w:hAnsi="Calibri" w:cs="Times New Roman"/>
        </w:rPr>
        <w:t>, the valid resource is /rest/networks)</w:t>
      </w:r>
    </w:p>
    <w:p w14:paraId="07659A65" w14:textId="77777777" w:rsidR="00887979" w:rsidRPr="00A7564C" w:rsidRDefault="0075142D" w:rsidP="00887979">
      <w:pPr>
        <w:pStyle w:val="ListParagraph"/>
        <w:numPr>
          <w:ilvl w:val="0"/>
          <w:numId w:val="33"/>
        </w:numPr>
        <w:rPr>
          <w:rFonts w:ascii="Calibri" w:eastAsia="Times New Roman" w:hAnsi="Calibri" w:cs="Times New Roman"/>
        </w:rPr>
      </w:pPr>
      <w:r w:rsidRPr="00A7564C">
        <w:rPr>
          <w:rFonts w:ascii="Calibri" w:eastAsia="Times New Roman" w:hAnsi="Calibri" w:cs="Times New Roman"/>
        </w:rPr>
        <w:t>500: INTERNAL ERROR</w:t>
      </w:r>
    </w:p>
    <w:p w14:paraId="07659A66" w14:textId="77777777" w:rsidR="00887979" w:rsidRDefault="00A7564C" w:rsidP="00A7564C">
      <w:r>
        <w:t>List of various consistency status returned by Hypervisor Configurator</w:t>
      </w:r>
    </w:p>
    <w:p w14:paraId="07659A67" w14:textId="77777777" w:rsidR="00A7564C" w:rsidRPr="00A7564C" w:rsidRDefault="00A7564C" w:rsidP="00A7564C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7564C">
        <w:rPr>
          <w:rFonts w:ascii="Calibri" w:eastAsia="Times New Roman" w:hAnsi="Calibri" w:cs="Times New Roman"/>
        </w:rPr>
        <w:t>MISMATCH</w:t>
      </w:r>
      <w:r>
        <w:rPr>
          <w:rFonts w:ascii="Calibri" w:eastAsia="Times New Roman" w:hAnsi="Calibri" w:cs="Times New Roman"/>
        </w:rPr>
        <w:t xml:space="preserve"> - Host networks configuration mismatch with reference Host.</w:t>
      </w:r>
    </w:p>
    <w:p w14:paraId="07659A68" w14:textId="77777777" w:rsidR="00A7564C" w:rsidRPr="00A7564C" w:rsidRDefault="00A7564C" w:rsidP="00A7564C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7564C">
        <w:rPr>
          <w:rFonts w:ascii="Calibri" w:eastAsia="Times New Roman" w:hAnsi="Calibri" w:cs="Times New Roman"/>
        </w:rPr>
        <w:t>OK</w:t>
      </w:r>
      <w:r>
        <w:rPr>
          <w:rFonts w:ascii="Calibri" w:eastAsia="Times New Roman" w:hAnsi="Calibri" w:cs="Times New Roman"/>
        </w:rPr>
        <w:t xml:space="preserve"> – Host networks is configured properly.</w:t>
      </w:r>
    </w:p>
    <w:p w14:paraId="07659A69" w14:textId="77777777" w:rsidR="00A7564C" w:rsidRPr="00A7564C" w:rsidRDefault="00A7564C" w:rsidP="00A7564C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7564C">
        <w:rPr>
          <w:rFonts w:ascii="Calibri" w:eastAsia="Times New Roman" w:hAnsi="Calibri" w:cs="Times New Roman"/>
        </w:rPr>
        <w:t>NA</w:t>
      </w:r>
      <w:r>
        <w:rPr>
          <w:rFonts w:ascii="Calibri" w:eastAsia="Times New Roman" w:hAnsi="Calibri" w:cs="Times New Roman"/>
        </w:rPr>
        <w:t xml:space="preserve"> – Host networks configuration is not supported.</w:t>
      </w:r>
    </w:p>
    <w:p w14:paraId="07659A6A" w14:textId="77777777" w:rsidR="00A7564C" w:rsidRDefault="00A7564C" w:rsidP="00A7564C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7564C">
        <w:rPr>
          <w:rFonts w:ascii="Calibri" w:eastAsia="Times New Roman" w:hAnsi="Calibri" w:cs="Times New Roman"/>
        </w:rPr>
        <w:t>UNKNOWN</w:t>
      </w:r>
      <w:r>
        <w:rPr>
          <w:rFonts w:ascii="Calibri" w:eastAsia="Times New Roman" w:hAnsi="Calibri" w:cs="Times New Roman"/>
        </w:rPr>
        <w:t xml:space="preserve"> – Unable to identify the state of host networks configuration.</w:t>
      </w:r>
    </w:p>
    <w:p w14:paraId="07659A6B" w14:textId="77777777" w:rsidR="001E3BCE" w:rsidRDefault="001E3BCE" w:rsidP="00A7564C">
      <w:pPr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HOSTCONFIG_INPROGRESS – </w:t>
      </w:r>
      <w:r w:rsidR="00C33EEA">
        <w:rPr>
          <w:rFonts w:ascii="Calibri" w:eastAsia="Times New Roman" w:hAnsi="Calibri" w:cs="Times New Roman"/>
        </w:rPr>
        <w:t>Host n</w:t>
      </w:r>
      <w:r>
        <w:rPr>
          <w:rFonts w:ascii="Calibri" w:eastAsia="Times New Roman" w:hAnsi="Calibri" w:cs="Times New Roman"/>
        </w:rPr>
        <w:t>etwork configuration in progress for a host</w:t>
      </w:r>
    </w:p>
    <w:p w14:paraId="07659A6C" w14:textId="77777777" w:rsidR="00A7564C" w:rsidRPr="00A7564C" w:rsidRDefault="00A7564C" w:rsidP="00A7564C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14:paraId="07659A6D" w14:textId="77777777" w:rsidR="00AB2B22" w:rsidRDefault="00AB2B22" w:rsidP="00AB2B22">
      <w:pPr>
        <w:pStyle w:val="Heading2"/>
        <w:numPr>
          <w:ilvl w:val="1"/>
          <w:numId w:val="2"/>
        </w:numPr>
        <w:rPr>
          <w:rFonts w:eastAsia="Times New Roman"/>
        </w:rPr>
      </w:pPr>
      <w:bookmarkStart w:id="15" w:name="_Toc330307005"/>
      <w:bookmarkStart w:id="16" w:name="_Toc364722736"/>
      <w:r>
        <w:rPr>
          <w:rFonts w:eastAsia="Times New Roman"/>
        </w:rPr>
        <w:t>Networks Controller</w:t>
      </w:r>
      <w:bookmarkEnd w:id="15"/>
      <w:bookmarkEnd w:id="16"/>
    </w:p>
    <w:p w14:paraId="07659A6E" w14:textId="77777777" w:rsidR="00AB2B22" w:rsidRPr="00041B22" w:rsidRDefault="00AB2B22" w:rsidP="00AB2B22">
      <w:r>
        <w:t xml:space="preserve">The Networks resource provides REST API to create the networks (or populate) the VCM Networks in the </w:t>
      </w:r>
      <w:r w:rsidR="007F5B60" w:rsidRPr="007F5B60">
        <w:t xml:space="preserve">Hypervisor Configurator </w:t>
      </w:r>
      <w:r>
        <w:t>for one or more VCM domains. The APIs supports create, list the networks. Also, the purpose can be associated to a given network.</w:t>
      </w:r>
    </w:p>
    <w:p w14:paraId="07659A6F" w14:textId="77777777" w:rsidR="00A538CB" w:rsidRDefault="00A538CB" w:rsidP="00A538CB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17" w:name="_Toc364722737"/>
      <w:r>
        <w:rPr>
          <w:rFonts w:eastAsia="Times New Roman"/>
          <w:i/>
        </w:rPr>
        <w:lastRenderedPageBreak/>
        <w:t xml:space="preserve">Get a single </w:t>
      </w:r>
      <w:r w:rsidR="00AA2916">
        <w:rPr>
          <w:rFonts w:eastAsia="Times New Roman"/>
          <w:i/>
        </w:rPr>
        <w:t xml:space="preserve">VC </w:t>
      </w:r>
      <w:r>
        <w:rPr>
          <w:rFonts w:eastAsia="Times New Roman"/>
          <w:i/>
        </w:rPr>
        <w:t xml:space="preserve">network information </w:t>
      </w:r>
      <w:r w:rsidR="00E2542E">
        <w:rPr>
          <w:rFonts w:eastAsia="Times New Roman"/>
          <w:i/>
        </w:rPr>
        <w:t>–</w:t>
      </w:r>
      <w:r>
        <w:rPr>
          <w:rFonts w:eastAsia="Times New Roman"/>
          <w:i/>
        </w:rPr>
        <w:t xml:space="preserve"> GET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8206"/>
      </w:tblGrid>
      <w:tr w:rsidR="001D1FE0" w14:paraId="07659A72" w14:textId="77777777" w:rsidTr="00A82BB4">
        <w:tc>
          <w:tcPr>
            <w:tcW w:w="1458" w:type="dxa"/>
          </w:tcPr>
          <w:p w14:paraId="07659A70" w14:textId="77777777" w:rsidR="001D1FE0" w:rsidRDefault="001D1FE0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A71" w14:textId="77777777" w:rsidR="001D1FE0" w:rsidRPr="00751740" w:rsidRDefault="0059375B" w:rsidP="00D9749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hyperlink w:history="1">
              <w:r w:rsidR="009A2B91" w:rsidRPr="00FA6C87">
                <w:rPr>
                  <w:rStyle w:val="Hyperlink"/>
                </w:rPr>
                <w:t>https://&lt;appliance&gt;:&lt;port&gt;/rest/networks</w:t>
              </w:r>
              <w:r w:rsidR="009A2B91" w:rsidRPr="00C253BB">
                <w:rPr>
                  <w:rStyle w:val="Hyperlink"/>
                </w:rPr>
                <w:t>/&lt;uuid</w:t>
              </w:r>
            </w:hyperlink>
            <w:r w:rsidR="00D97499">
              <w:rPr>
                <w:rStyle w:val="Hyperlink"/>
              </w:rPr>
              <w:t>&gt;?</w:t>
            </w:r>
            <w:r w:rsidR="00D97499" w:rsidRPr="00D97499">
              <w:rPr>
                <w:rStyle w:val="Hyperlink"/>
              </w:rPr>
              <w:t>filter=”sessionId=52022eac-a989-7b86-861b-544fc3126211”&amp;filter=”vmmUuid=value"</w:t>
            </w:r>
            <w:r w:rsidR="00D97499" w:rsidRPr="009B773B">
              <w:t xml:space="preserve"> </w:t>
            </w:r>
          </w:p>
        </w:tc>
      </w:tr>
      <w:tr w:rsidR="001D1FE0" w14:paraId="07659A75" w14:textId="77777777" w:rsidTr="00A82BB4">
        <w:tc>
          <w:tcPr>
            <w:tcW w:w="1458" w:type="dxa"/>
          </w:tcPr>
          <w:p w14:paraId="07659A73" w14:textId="77777777" w:rsidR="001D1FE0" w:rsidRDefault="001D1FE0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A74" w14:textId="77777777" w:rsidR="001D1FE0" w:rsidRDefault="003F69B1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1D1FE0" w14:paraId="07659A78" w14:textId="77777777" w:rsidTr="00A82BB4">
        <w:tc>
          <w:tcPr>
            <w:tcW w:w="1458" w:type="dxa"/>
          </w:tcPr>
          <w:p w14:paraId="07659A76" w14:textId="77777777" w:rsidR="001D1FE0" w:rsidRDefault="001D1FE0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A77" w14:textId="77777777" w:rsidR="001D1FE0" w:rsidRDefault="001D1FE0" w:rsidP="00A82BB4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1D1FE0" w14:paraId="07659A7B" w14:textId="77777777" w:rsidTr="00A82BB4">
        <w:tc>
          <w:tcPr>
            <w:tcW w:w="1458" w:type="dxa"/>
          </w:tcPr>
          <w:p w14:paraId="07659A79" w14:textId="77777777" w:rsidR="001D1FE0" w:rsidRDefault="001D1FE0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A7A" w14:textId="77777777" w:rsidR="001D1FE0" w:rsidRDefault="00092C5E" w:rsidP="00A82BB4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1D1FE0" w14:paraId="07659A7E" w14:textId="77777777" w:rsidTr="00A82BB4">
        <w:tc>
          <w:tcPr>
            <w:tcW w:w="1458" w:type="dxa"/>
          </w:tcPr>
          <w:p w14:paraId="07659A7C" w14:textId="77777777" w:rsidR="001D1FE0" w:rsidRDefault="001D1FE0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A7D" w14:textId="77777777" w:rsidR="001D1FE0" w:rsidRDefault="001D1FE0" w:rsidP="00A82BB4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1D1FE0" w14:paraId="07659A81" w14:textId="77777777" w:rsidTr="00A82BB4">
        <w:tc>
          <w:tcPr>
            <w:tcW w:w="1458" w:type="dxa"/>
          </w:tcPr>
          <w:p w14:paraId="07659A7F" w14:textId="77777777" w:rsidR="001D1FE0" w:rsidRDefault="001D1FE0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A80" w14:textId="77777777" w:rsidR="001D1FE0" w:rsidRDefault="005D2B9D" w:rsidP="00A82BB4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NetworkDto</w:t>
            </w:r>
            <w:proofErr w:type="spellEnd"/>
          </w:p>
        </w:tc>
      </w:tr>
      <w:tr w:rsidR="001D1FE0" w14:paraId="07659A84" w14:textId="77777777" w:rsidTr="00A82BB4">
        <w:tc>
          <w:tcPr>
            <w:tcW w:w="1458" w:type="dxa"/>
          </w:tcPr>
          <w:p w14:paraId="07659A82" w14:textId="77777777" w:rsidR="001D1FE0" w:rsidRDefault="001D1FE0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A83" w14:textId="77777777" w:rsidR="001D1FE0" w:rsidRDefault="00E922CC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1D1FE0" w14:paraId="07659A95" w14:textId="77777777" w:rsidTr="00A82BB4">
        <w:tc>
          <w:tcPr>
            <w:tcW w:w="1458" w:type="dxa"/>
          </w:tcPr>
          <w:p w14:paraId="07659A85" w14:textId="77777777" w:rsidR="001D1FE0" w:rsidRDefault="001D1FE0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A86" w14:textId="77777777" w:rsidR="008A12F5" w:rsidRPr="00FA6C87" w:rsidRDefault="0059375B" w:rsidP="008A12F5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w:history="1">
              <w:r w:rsidR="00280792" w:rsidRPr="00FA6C87">
                <w:rPr>
                  <w:rStyle w:val="Hyperlink"/>
                </w:rPr>
                <w:t>https://&lt;appliance&gt;:&lt;port&gt;/rest/networks/a71660e7-4b78-4208-a87d-befed6bb04b5</w:t>
              </w:r>
            </w:hyperlink>
            <w:r w:rsidR="00D97499" w:rsidRPr="00FA6C87">
              <w:rPr>
                <w:rStyle w:val="Hyperlink"/>
              </w:rPr>
              <w:t>?filter=”sessionId=52022eac-a989-7b86-861b-544fc3126211”&amp;filter=”vmmUuid=value"</w:t>
            </w:r>
            <w:r w:rsidR="008A12F5" w:rsidRPr="00FA6C87">
              <w:rPr>
                <w:rStyle w:val="Hyperlink"/>
              </w:rPr>
              <w:t xml:space="preserve">     </w:t>
            </w:r>
          </w:p>
          <w:p w14:paraId="07659A87" w14:textId="77777777" w:rsidR="004A7665" w:rsidRDefault="004A7665" w:rsidP="008A12F5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A88" w14:textId="77777777" w:rsidR="00FA6C87" w:rsidRDefault="00FA6C87" w:rsidP="008A12F5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A89" w14:textId="77777777" w:rsidR="004A7665" w:rsidRDefault="004A7665" w:rsidP="004A766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7659A8A" w14:textId="77777777" w:rsidR="004A7665" w:rsidRPr="00D10183" w:rsidRDefault="004A7665" w:rsidP="004A766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8B" w14:textId="77777777" w:rsidR="004A7665" w:rsidRDefault="004A7665" w:rsidP="004A766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A8C" w14:textId="77777777" w:rsidR="004A7665" w:rsidRPr="00D10183" w:rsidRDefault="004A7665" w:rsidP="004A766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"LXN2adf6263d75a",</w:t>
            </w:r>
          </w:p>
          <w:p w14:paraId="07659A8D" w14:textId="77777777" w:rsidR="004A7665" w:rsidRPr="00D10183" w:rsidRDefault="004A7665" w:rsidP="004A766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8E" w14:textId="77777777" w:rsidR="004A7665" w:rsidRPr="00D10183" w:rsidRDefault="004A7665" w:rsidP="004A766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A8F" w14:textId="77777777" w:rsidR="004A7665" w:rsidRPr="00D10183" w:rsidRDefault="004A7665" w:rsidP="004A766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"MGMT_NETWORK",</w:t>
            </w:r>
          </w:p>
          <w:p w14:paraId="07659A90" w14:textId="77777777" w:rsidR="004A7665" w:rsidRPr="00D10183" w:rsidRDefault="004A7665" w:rsidP="004A766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"303",</w:t>
            </w:r>
          </w:p>
          <w:p w14:paraId="07659A91" w14:textId="77777777" w:rsidR="004A7665" w:rsidRDefault="004A7665" w:rsidP="004A766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</w:t>
            </w:r>
            <w:r w:rsidR="00B4137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A92" w14:textId="77777777" w:rsidR="00B41370" w:rsidRDefault="00B41370" w:rsidP="004A766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="00CD27C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"eTag":"eTag#1</w:t>
            </w:r>
            <w:r w:rsidRPr="00B4137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93" w14:textId="77777777" w:rsidR="004A7665" w:rsidRPr="00D10183" w:rsidRDefault="004A7665" w:rsidP="004A766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proofErr w:type="spellStart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":"/rest/networks/a71660e7-4b78-4208-a87d-befed6bb04b5"</w:t>
            </w:r>
          </w:p>
          <w:p w14:paraId="07659A94" w14:textId="77777777" w:rsidR="001D1FE0" w:rsidRPr="00CD27C7" w:rsidRDefault="004A7665" w:rsidP="00CD27C7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</w:p>
        </w:tc>
      </w:tr>
    </w:tbl>
    <w:p w14:paraId="07659A96" w14:textId="77777777" w:rsidR="00AB2B22" w:rsidRDefault="00AB2B22" w:rsidP="00AB2B22"/>
    <w:p w14:paraId="07659A97" w14:textId="77777777" w:rsidR="00E2542E" w:rsidRDefault="00E2542E" w:rsidP="00AB2B22"/>
    <w:p w14:paraId="07659A98" w14:textId="77777777" w:rsidR="00E2542E" w:rsidRDefault="00E2542E" w:rsidP="00AB2B22"/>
    <w:p w14:paraId="07659A99" w14:textId="77777777" w:rsidR="00E2542E" w:rsidRDefault="00E2542E" w:rsidP="00AB2B22"/>
    <w:p w14:paraId="07659A9A" w14:textId="77777777" w:rsidR="00E2542E" w:rsidRDefault="00E2542E" w:rsidP="00AB2B22"/>
    <w:p w14:paraId="07659A9B" w14:textId="77777777" w:rsidR="00E2542E" w:rsidRPr="00C5413F" w:rsidRDefault="00E2542E" w:rsidP="00AB2B22"/>
    <w:p w14:paraId="07659A9C" w14:textId="77777777" w:rsidR="00183A8E" w:rsidRDefault="00183A8E" w:rsidP="00AB2B22"/>
    <w:p w14:paraId="07659A9D" w14:textId="77777777" w:rsidR="00183A8E" w:rsidRPr="00C5413F" w:rsidRDefault="00183A8E" w:rsidP="00AB2B22"/>
    <w:p w14:paraId="07659A9E" w14:textId="77777777" w:rsidR="004911E7" w:rsidRDefault="004911E7" w:rsidP="004911E7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18" w:name="_Toc330307009"/>
      <w:bookmarkStart w:id="19" w:name="_Toc364722738"/>
      <w:r>
        <w:rPr>
          <w:rFonts w:eastAsia="Times New Roman"/>
          <w:i/>
        </w:rPr>
        <w:lastRenderedPageBreak/>
        <w:t xml:space="preserve">List </w:t>
      </w:r>
      <w:r w:rsidR="004C708F">
        <w:rPr>
          <w:rFonts w:eastAsia="Times New Roman"/>
          <w:i/>
        </w:rPr>
        <w:t>all</w:t>
      </w:r>
      <w:r w:rsidR="00AA2916"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t>networks - GET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347685" w14:paraId="07659AA1" w14:textId="77777777" w:rsidTr="00A82BB4">
        <w:tc>
          <w:tcPr>
            <w:tcW w:w="1458" w:type="dxa"/>
          </w:tcPr>
          <w:p w14:paraId="07659A9F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  <w:bookmarkStart w:id="20" w:name="_Toc330307010"/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AA0" w14:textId="77777777" w:rsidR="00347685" w:rsidRPr="00751740" w:rsidRDefault="0059375B" w:rsidP="00A82BB4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hyperlink w:history="1">
              <w:r w:rsidR="00280792" w:rsidRPr="009F2A7A">
                <w:rPr>
                  <w:rStyle w:val="Hyperlink"/>
                </w:rPr>
                <w:t>https://&lt;appliance&gt;:&lt;port&gt;/rest/networks</w:t>
              </w:r>
            </w:hyperlink>
            <w:r w:rsidR="00D97499" w:rsidRPr="009F2A7A">
              <w:rPr>
                <w:rStyle w:val="Hyperlink"/>
              </w:rPr>
              <w:t>?filter=”sessionId=52022eac-a989-7b86-861b-544fc3126211”&amp;filter=”vmmUuid=value"</w:t>
            </w:r>
            <w:r w:rsidR="00C53356" w:rsidRPr="009F2A7A">
              <w:rPr>
                <w:rStyle w:val="Hyperlink"/>
              </w:rPr>
              <w:t>&amp;filter=”networkType=VC/</w:t>
            </w:r>
            <w:r w:rsidR="002F788C" w:rsidRPr="009F2A7A">
              <w:rPr>
                <w:rStyle w:val="Hyperlink"/>
              </w:rPr>
              <w:t>OneView</w:t>
            </w:r>
            <w:r w:rsidR="00C53356" w:rsidRPr="009F2A7A">
              <w:rPr>
                <w:rStyle w:val="Hyperlink"/>
              </w:rPr>
              <w:t>”</w:t>
            </w:r>
            <w:r w:rsidR="006351CC" w:rsidRPr="009F2A7A">
              <w:rPr>
                <w:rStyle w:val="Hyperlink"/>
              </w:rPr>
              <w:t xml:space="preserve"> </w:t>
            </w:r>
          </w:p>
        </w:tc>
      </w:tr>
      <w:tr w:rsidR="00347685" w14:paraId="07659AA4" w14:textId="77777777" w:rsidTr="00A82BB4">
        <w:tc>
          <w:tcPr>
            <w:tcW w:w="1458" w:type="dxa"/>
          </w:tcPr>
          <w:p w14:paraId="07659AA2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AA3" w14:textId="77777777" w:rsidR="00347685" w:rsidRDefault="00731C61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347685" w14:paraId="07659AA7" w14:textId="77777777" w:rsidTr="00A82BB4">
        <w:tc>
          <w:tcPr>
            <w:tcW w:w="1458" w:type="dxa"/>
          </w:tcPr>
          <w:p w14:paraId="07659AA5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AA6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347685" w14:paraId="07659AAA" w14:textId="77777777" w:rsidTr="00A82BB4">
        <w:tc>
          <w:tcPr>
            <w:tcW w:w="1458" w:type="dxa"/>
          </w:tcPr>
          <w:p w14:paraId="07659AA8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AA9" w14:textId="77777777" w:rsidR="00347685" w:rsidRDefault="00092C5E" w:rsidP="00A82BB4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347685" w14:paraId="07659AAD" w14:textId="77777777" w:rsidTr="00A82BB4">
        <w:tc>
          <w:tcPr>
            <w:tcW w:w="1458" w:type="dxa"/>
          </w:tcPr>
          <w:p w14:paraId="07659AAB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AAC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347685" w14:paraId="07659AB0" w14:textId="77777777" w:rsidTr="00A82BB4">
        <w:tc>
          <w:tcPr>
            <w:tcW w:w="1458" w:type="dxa"/>
          </w:tcPr>
          <w:p w14:paraId="07659AAE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AAF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NetworkDto</w:t>
            </w:r>
            <w:proofErr w:type="spellEnd"/>
            <w:r w:rsidR="000901C5">
              <w:rPr>
                <w:rFonts w:eastAsia="Times New Roman"/>
              </w:rPr>
              <w:t xml:space="preserve"> []</w:t>
            </w:r>
          </w:p>
        </w:tc>
      </w:tr>
      <w:tr w:rsidR="00347685" w14:paraId="07659AB3" w14:textId="77777777" w:rsidTr="00A82BB4">
        <w:tc>
          <w:tcPr>
            <w:tcW w:w="1458" w:type="dxa"/>
          </w:tcPr>
          <w:p w14:paraId="07659AB1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AB2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347685" w14:paraId="07659B13" w14:textId="77777777" w:rsidTr="00A82BB4">
        <w:tc>
          <w:tcPr>
            <w:tcW w:w="1458" w:type="dxa"/>
          </w:tcPr>
          <w:p w14:paraId="07659AB4" w14:textId="77777777" w:rsidR="00347685" w:rsidRDefault="00347685" w:rsidP="00A82BB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AB5" w14:textId="77777777" w:rsidR="00347685" w:rsidRPr="009F2A7A" w:rsidRDefault="0059375B" w:rsidP="00A82BB4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w:history="1">
              <w:r w:rsidR="00280792" w:rsidRPr="009F2A7A">
                <w:rPr>
                  <w:rStyle w:val="Hyperlink"/>
                </w:rPr>
                <w:t>https://&lt;appliance&gt;:&lt;port&gt;/rest/networks</w:t>
              </w:r>
            </w:hyperlink>
            <w:r w:rsidR="00D97499" w:rsidRPr="009F2A7A">
              <w:rPr>
                <w:rStyle w:val="Hyperlink"/>
              </w:rPr>
              <w:t>?filter=”sessionId=52022eac-a989-7b86-861b-544fc3126211”&amp;filter=”vmmUuid=value"</w:t>
            </w:r>
            <w:r w:rsidR="00246F7F" w:rsidRPr="009F2A7A">
              <w:rPr>
                <w:rStyle w:val="Hyperlink"/>
              </w:rPr>
              <w:t>&amp;filter=”networkType=VC/</w:t>
            </w:r>
            <w:r w:rsidR="002F788C" w:rsidRPr="009F2A7A">
              <w:rPr>
                <w:rStyle w:val="Hyperlink"/>
              </w:rPr>
              <w:t>OneView</w:t>
            </w:r>
            <w:r w:rsidR="00246F7F" w:rsidRPr="009F2A7A">
              <w:rPr>
                <w:rStyle w:val="Hyperlink"/>
              </w:rPr>
              <w:t>”</w:t>
            </w:r>
            <w:r w:rsidR="004C76A1" w:rsidRPr="009F2A7A">
              <w:rPr>
                <w:rStyle w:val="Hyperlink"/>
              </w:rPr>
              <w:t xml:space="preserve"> </w:t>
            </w:r>
            <w:r w:rsidR="00347685" w:rsidRPr="009F2A7A">
              <w:rPr>
                <w:rStyle w:val="Hyperlink"/>
              </w:rPr>
              <w:t xml:space="preserve">    </w:t>
            </w:r>
          </w:p>
          <w:p w14:paraId="07659AB6" w14:textId="77777777" w:rsidR="009F2A7A" w:rsidRDefault="009F2A7A" w:rsidP="00410A82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AB7" w14:textId="77777777" w:rsidR="00410A82" w:rsidRDefault="00410A82" w:rsidP="00410A82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Response Body</w:t>
            </w:r>
            <w:r w:rsidR="00C963C2">
              <w:rPr>
                <w:rFonts w:cs="Arial"/>
                <w:color w:val="FF0000"/>
                <w:sz w:val="24"/>
                <w:szCs w:val="24"/>
              </w:rPr>
              <w:t xml:space="preserve"> (VC)</w:t>
            </w:r>
          </w:p>
          <w:p w14:paraId="07659AB8" w14:textId="77777777" w:rsidR="00EE4C93" w:rsidRDefault="0089611B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</w:t>
            </w:r>
            <w:r w:rsidR="00EE4C9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  <w:r w:rsidR="00EE4C93"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</w:t>
            </w:r>
          </w:p>
          <w:p w14:paraId="07659AB9" w14:textId="77777777" w:rsidR="00EE4C93" w:rsidRDefault="00EE4C93" w:rsidP="00EE4C93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type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: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NetworksPaginatedCollection</w:t>
            </w:r>
            <w:proofErr w:type="spellEnd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BA" w14:textId="77777777" w:rsidR="00EE4C93" w:rsidRPr="00D10183" w:rsidRDefault="00EE4C93" w:rsidP="0089611B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networks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: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[</w:t>
            </w:r>
          </w:p>
          <w:p w14:paraId="07659ABB" w14:textId="77777777" w:rsidR="00EE4C9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7659ABC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BD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ABE" w14:textId="77777777" w:rsidR="00EE4C9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"LXN2adf6263d75a",</w:t>
            </w:r>
          </w:p>
          <w:p w14:paraId="07659ABF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C0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AC1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"MGMT_NETWORK",</w:t>
            </w:r>
          </w:p>
          <w:p w14:paraId="07659AC2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"303",</w:t>
            </w:r>
          </w:p>
          <w:p w14:paraId="07659AC3" w14:textId="77777777" w:rsidR="00EE4C9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</w:t>
            </w:r>
          </w:p>
          <w:p w14:paraId="07659AC4" w14:textId="77777777" w:rsidR="00EE4C93" w:rsidRPr="000D0619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="00A8116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"eTag":"eTag#1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C5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proofErr w:type="spellStart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":"/rest/networks/a71660e7-4b78-4208-a87d-befed6bb04b5"</w:t>
            </w:r>
          </w:p>
          <w:p w14:paraId="07659AC6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},</w:t>
            </w:r>
          </w:p>
          <w:p w14:paraId="07659AC7" w14:textId="77777777" w:rsidR="00EE4C9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7659AC8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C9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"network-2",</w:t>
            </w:r>
          </w:p>
          <w:p w14:paraId="07659ACA" w14:textId="77777777" w:rsidR="00EE4C9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": "LXN2adf6263d75b",</w:t>
            </w:r>
          </w:p>
          <w:p w14:paraId="07659ACB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: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71660e7-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2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b78-4208-a87d-befed6bb04b5</w:t>
            </w:r>
          </w:p>
          <w:p w14:paraId="07659ACC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ACD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"VM_NETWORK",</w:t>
            </w:r>
          </w:p>
          <w:p w14:paraId="07659ACE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"304",</w:t>
            </w:r>
          </w:p>
          <w:p w14:paraId="07659ACF" w14:textId="77777777" w:rsidR="00EE4C9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</w:t>
            </w:r>
          </w:p>
          <w:p w14:paraId="07659AD0" w14:textId="77777777" w:rsidR="00EE4C93" w:rsidRPr="000D0619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"eTag":"eTag#0",</w:t>
            </w:r>
          </w:p>
          <w:p w14:paraId="07659AD1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":"/rest/networks/b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71660e7-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2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b78-4208-a87d-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lastRenderedPageBreak/>
              <w:t>befed6bb04b5"</w:t>
            </w:r>
          </w:p>
          <w:p w14:paraId="07659AD2" w14:textId="77777777" w:rsidR="00EE4C93" w:rsidRPr="00D1018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AD3" w14:textId="77777777" w:rsidR="00EE4C9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  <w:r w:rsidR="006F0856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AD4" w14:textId="77777777" w:rsidR="006F0856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AD5" w14:textId="77777777" w:rsidR="006F0856" w:rsidRPr="00D10183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D6" w14:textId="77777777" w:rsidR="006F0856" w:rsidRPr="00D10183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3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D7" w14:textId="77777777" w:rsidR="006F0856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</w:t>
            </w:r>
            <w:r w:rsidR="003E5DE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D8" w14:textId="77777777" w:rsidR="006F0856" w:rsidRPr="00D10183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</w:t>
            </w:r>
            <w:r w:rsidR="003E5DE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D9" w14:textId="77777777" w:rsidR="006F0856" w:rsidRPr="00D10183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ADA" w14:textId="77777777" w:rsidR="006F0856" w:rsidRPr="00D10183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"MGMT_NETWORK",</w:t>
            </w:r>
          </w:p>
          <w:p w14:paraId="07659ADB" w14:textId="77777777" w:rsidR="006F0856" w:rsidRPr="00D10183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</w:t>
            </w:r>
            <w:r w:rsidR="003E5DE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DC" w14:textId="77777777" w:rsidR="006F0856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,mydomain-2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ADD" w14:textId="77777777" w:rsidR="006F0856" w:rsidRPr="000D0619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"eTag":"eTag#1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DE" w14:textId="77777777" w:rsidR="006F0856" w:rsidRPr="00D10183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proofErr w:type="spellStart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":"/rest/networks/a71660e7-4b78-4208-a87d-befed6bb04b</w:t>
            </w:r>
            <w:r w:rsidR="003E5DE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ADF" w14:textId="77777777" w:rsidR="006F0856" w:rsidRPr="00D10183" w:rsidRDefault="006F0856" w:rsidP="006F0856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7659AE0" w14:textId="77777777" w:rsidR="006F0856" w:rsidRPr="00D10183" w:rsidRDefault="006F0856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AE1" w14:textId="77777777" w:rsidR="00EE4C9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]</w:t>
            </w:r>
          </w:p>
          <w:p w14:paraId="07659AE2" w14:textId="77777777" w:rsidR="00EE4C93" w:rsidRDefault="00EE4C93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  <w:p w14:paraId="07659AE3" w14:textId="77777777" w:rsidR="00C963C2" w:rsidRDefault="00C963C2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AE4" w14:textId="77777777" w:rsidR="005266F6" w:rsidRDefault="005266F6" w:rsidP="00C963C2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AE5" w14:textId="77777777" w:rsidR="00C963C2" w:rsidRDefault="00C963C2" w:rsidP="00C963C2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Response Body (</w:t>
            </w:r>
            <w:proofErr w:type="spellStart"/>
            <w:r w:rsidR="00FA6C87">
              <w:rPr>
                <w:rFonts w:cs="Arial"/>
                <w:color w:val="FF0000"/>
                <w:sz w:val="24"/>
                <w:szCs w:val="24"/>
              </w:rPr>
              <w:t>OneView</w:t>
            </w:r>
            <w:proofErr w:type="spellEnd"/>
            <w:r>
              <w:rPr>
                <w:rFonts w:cs="Arial"/>
                <w:color w:val="FF0000"/>
                <w:sz w:val="24"/>
                <w:szCs w:val="24"/>
              </w:rPr>
              <w:t>)</w:t>
            </w:r>
          </w:p>
          <w:p w14:paraId="07659AE6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{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</w:t>
            </w:r>
          </w:p>
          <w:p w14:paraId="07659AE7" w14:textId="77777777" w:rsidR="00C963C2" w:rsidRDefault="00C963C2" w:rsidP="00C963C2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type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: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NetworksPaginatedCollection</w:t>
            </w:r>
            <w:proofErr w:type="spellEnd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E8" w14:textId="77777777" w:rsidR="00C963C2" w:rsidRPr="00D10183" w:rsidRDefault="00C963C2" w:rsidP="00C963C2">
            <w:pPr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networks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: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[</w:t>
            </w:r>
          </w:p>
          <w:p w14:paraId="07659AE9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7659AEA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EB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AEC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a71660e7-4b78-4208-a87d-befed6bb04b5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ED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EE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AEF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"MGMT_NETWORK",</w:t>
            </w:r>
          </w:p>
          <w:p w14:paraId="07659AF0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"303",</w:t>
            </w:r>
          </w:p>
          <w:p w14:paraId="07659AF1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16.125.73.204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AF2" w14:textId="77777777" w:rsidR="00C963C2" w:rsidRPr="000D0619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eTag</w:t>
            </w:r>
            <w:proofErr w:type="spellEnd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AF3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proofErr w:type="spellStart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":"/rest/networks/a71660e7-4b78-4208-a87d-befed6bb04b5"</w:t>
            </w:r>
          </w:p>
          <w:p w14:paraId="07659AF4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},</w:t>
            </w:r>
          </w:p>
          <w:p w14:paraId="07659AF5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7659AF6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F7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"network-2",</w:t>
            </w:r>
          </w:p>
          <w:p w14:paraId="07659AF8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": 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b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71660e7-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2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b78-4208-a87d-befed6bb04b5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AF9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: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71660e7-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2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b78-4208-a87d-befed6bb04b5</w:t>
            </w:r>
          </w:p>
          <w:p w14:paraId="07659AFA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AFB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"VM_NETWORK",</w:t>
            </w:r>
          </w:p>
          <w:p w14:paraId="07659AFC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"304",</w:t>
            </w:r>
          </w:p>
          <w:p w14:paraId="07659AFD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16.125.73.203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AFE" w14:textId="77777777" w:rsidR="00C963C2" w:rsidRPr="000D0619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eTag</w:t>
            </w:r>
            <w:proofErr w:type="spellEnd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null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AFF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":"/rest/networks/b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71660e7-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2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b78-4208-a87d-befed6bb04b5"</w:t>
            </w:r>
          </w:p>
          <w:p w14:paraId="07659B00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B01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lastRenderedPageBreak/>
              <w:t xml:space="preserve">        }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B02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B03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04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3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05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a71660e7-4b78-4208-a87d-befed6bb04b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06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07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B08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"MGMT_NETWORK",</w:t>
            </w:r>
          </w:p>
          <w:p w14:paraId="07659B09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0A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>
              <w:rPr>
                <w:rStyle w:val="Heading3Char"/>
              </w:rPr>
              <w:t xml:space="preserve"> </w:t>
            </w: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16.125.73.202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B0B" w14:textId="77777777" w:rsidR="00C963C2" w:rsidRPr="000D0619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eTag</w:t>
            </w:r>
            <w:proofErr w:type="spellEnd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B0C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proofErr w:type="spellStart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":"/rest/networks/a71660e7-4b78-4208-a87d-befed6bb04b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B0D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7659B0E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B0F" w14:textId="77777777" w:rsidR="00C963C2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]</w:t>
            </w:r>
          </w:p>
          <w:p w14:paraId="07659B10" w14:textId="77777777" w:rsidR="00C963C2" w:rsidRPr="00D10183" w:rsidRDefault="00C963C2" w:rsidP="00C963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  <w:p w14:paraId="07659B11" w14:textId="77777777" w:rsidR="00C963C2" w:rsidRPr="00D10183" w:rsidRDefault="00C963C2" w:rsidP="00EE4C9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B12" w14:textId="77777777" w:rsidR="00347685" w:rsidRPr="00CD27C7" w:rsidRDefault="00347685" w:rsidP="00A82BB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</w:tc>
      </w:tr>
    </w:tbl>
    <w:p w14:paraId="07659B14" w14:textId="77777777" w:rsidR="00031FD7" w:rsidRPr="00C07D19" w:rsidRDefault="00031FD7" w:rsidP="00C07D19"/>
    <w:p w14:paraId="07659B15" w14:textId="77777777" w:rsidR="005E7C1C" w:rsidRPr="003C18B4" w:rsidRDefault="005E7C1C" w:rsidP="005E7C1C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21" w:name="_Toc346127189"/>
      <w:bookmarkStart w:id="22" w:name="_Toc364722739"/>
      <w:r>
        <w:rPr>
          <w:rFonts w:eastAsia="Times New Roman"/>
          <w:i/>
        </w:rPr>
        <w:lastRenderedPageBreak/>
        <w:t xml:space="preserve">List all </w:t>
      </w:r>
      <w:r w:rsidR="000E6499">
        <w:rPr>
          <w:rFonts w:eastAsia="Times New Roman"/>
          <w:i/>
        </w:rPr>
        <w:t xml:space="preserve">VC </w:t>
      </w:r>
      <w:r>
        <w:rPr>
          <w:rFonts w:eastAsia="Times New Roman"/>
          <w:i/>
        </w:rPr>
        <w:t>networks – GET- (Refresh Network)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5E7C1C" w14:paraId="07659B18" w14:textId="77777777" w:rsidTr="00435549">
        <w:tc>
          <w:tcPr>
            <w:tcW w:w="1458" w:type="dxa"/>
          </w:tcPr>
          <w:p w14:paraId="07659B16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B17" w14:textId="77777777" w:rsidR="005E7C1C" w:rsidRPr="00751740" w:rsidRDefault="0059375B" w:rsidP="0043554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hyperlink w:history="1">
              <w:r w:rsidR="005E7C1C" w:rsidRPr="009F2A7A">
                <w:rPr>
                  <w:rStyle w:val="Hyperlink"/>
                </w:rPr>
                <w:t>https://&lt;appliance&gt;:&lt;port&gt;/rest/networks</w:t>
              </w:r>
            </w:hyperlink>
            <w:r w:rsidR="005E7C1C" w:rsidRPr="009F2A7A">
              <w:rPr>
                <w:rStyle w:val="Hyperlink"/>
              </w:rPr>
              <w:t>?filter=”action=refresh”</w:t>
            </w:r>
            <w:r w:rsidR="00D97499" w:rsidRPr="009F2A7A">
              <w:rPr>
                <w:rStyle w:val="Hyperlink"/>
              </w:rPr>
              <w:t xml:space="preserve"> &amp;filter=”sessionId=52022eac-a989-7b86-861b-544fc3126211”&amp;filter=”vmmUuid=value"</w:t>
            </w:r>
            <w:r w:rsidR="005E7C1C">
              <w:t xml:space="preserve"> </w:t>
            </w:r>
          </w:p>
        </w:tc>
      </w:tr>
      <w:tr w:rsidR="005E7C1C" w14:paraId="07659B1B" w14:textId="77777777" w:rsidTr="00435549">
        <w:tc>
          <w:tcPr>
            <w:tcW w:w="1458" w:type="dxa"/>
          </w:tcPr>
          <w:p w14:paraId="07659B19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B1A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5E7C1C" w14:paraId="07659B1E" w14:textId="77777777" w:rsidTr="00435549">
        <w:tc>
          <w:tcPr>
            <w:tcW w:w="1458" w:type="dxa"/>
          </w:tcPr>
          <w:p w14:paraId="07659B1C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B1D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5E7C1C" w14:paraId="07659B21" w14:textId="77777777" w:rsidTr="00435549">
        <w:tc>
          <w:tcPr>
            <w:tcW w:w="1458" w:type="dxa"/>
          </w:tcPr>
          <w:p w14:paraId="07659B1F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B20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5E7C1C" w14:paraId="07659B24" w14:textId="77777777" w:rsidTr="00435549">
        <w:tc>
          <w:tcPr>
            <w:tcW w:w="1458" w:type="dxa"/>
          </w:tcPr>
          <w:p w14:paraId="07659B22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B23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5E7C1C" w14:paraId="07659B27" w14:textId="77777777" w:rsidTr="00435549">
        <w:tc>
          <w:tcPr>
            <w:tcW w:w="1458" w:type="dxa"/>
          </w:tcPr>
          <w:p w14:paraId="07659B25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B26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NetworkDto</w:t>
            </w:r>
            <w:proofErr w:type="spellEnd"/>
            <w:r>
              <w:rPr>
                <w:rFonts w:eastAsia="Times New Roman"/>
              </w:rPr>
              <w:t xml:space="preserve"> []</w:t>
            </w:r>
          </w:p>
        </w:tc>
      </w:tr>
      <w:tr w:rsidR="005E7C1C" w14:paraId="07659B2A" w14:textId="77777777" w:rsidTr="00435549">
        <w:tc>
          <w:tcPr>
            <w:tcW w:w="1458" w:type="dxa"/>
          </w:tcPr>
          <w:p w14:paraId="07659B28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B29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5E7C1C" w14:paraId="07659B5B" w14:textId="77777777" w:rsidTr="00435549">
        <w:tc>
          <w:tcPr>
            <w:tcW w:w="1458" w:type="dxa"/>
          </w:tcPr>
          <w:p w14:paraId="07659B2B" w14:textId="77777777" w:rsidR="005E7C1C" w:rsidRDefault="005E7C1C" w:rsidP="0043554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B2C" w14:textId="77777777" w:rsidR="005E7C1C" w:rsidRPr="009F2A7A" w:rsidRDefault="0059375B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w:history="1">
              <w:r w:rsidR="005E7C1C" w:rsidRPr="009F2A7A">
                <w:rPr>
                  <w:rStyle w:val="Hyperlink"/>
                </w:rPr>
                <w:t>https://&lt;appliance&gt;:&lt;port&gt;/rest/networks</w:t>
              </w:r>
            </w:hyperlink>
            <w:r w:rsidR="005E7C1C" w:rsidRPr="009F2A7A">
              <w:rPr>
                <w:rStyle w:val="Hyperlink"/>
              </w:rPr>
              <w:t>?filter=”action=refresh”</w:t>
            </w:r>
            <w:r w:rsidR="00E55B2E" w:rsidRPr="009F2A7A">
              <w:rPr>
                <w:rStyle w:val="Hyperlink"/>
              </w:rPr>
              <w:t xml:space="preserve"> &amp;</w:t>
            </w:r>
            <w:r w:rsidR="00D97499" w:rsidRPr="009F2A7A">
              <w:rPr>
                <w:rStyle w:val="Hyperlink"/>
              </w:rPr>
              <w:t>filter=”sessionId=52022eac-a989-7b86-861b-544fc3126211”&amp;filter=”vmmUuid=value"</w:t>
            </w:r>
            <w:r w:rsidR="005E7C1C" w:rsidRPr="009F2A7A">
              <w:rPr>
                <w:rStyle w:val="Hyperlink"/>
              </w:rPr>
              <w:t xml:space="preserve">     </w:t>
            </w:r>
          </w:p>
          <w:p w14:paraId="07659B2D" w14:textId="77777777" w:rsidR="005266F6" w:rsidRDefault="005266F6" w:rsidP="0043554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B2E" w14:textId="77777777" w:rsidR="005E7C1C" w:rsidRDefault="005E7C1C" w:rsidP="0043554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B2F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</w:t>
            </w:r>
          </w:p>
          <w:p w14:paraId="07659B30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type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: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NetworksPaginatedCollection</w:t>
            </w:r>
            <w:proofErr w:type="spellEnd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31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networks</w:t>
            </w:r>
            <w:r w:rsidRPr="000C7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: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[</w:t>
            </w:r>
          </w:p>
          <w:p w14:paraId="07659B32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{</w:t>
            </w:r>
          </w:p>
          <w:p w14:paraId="07659B33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34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B35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"LXN2adf6263d75a",</w:t>
            </w:r>
          </w:p>
          <w:p w14:paraId="07659B36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37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B38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"MGMT_NETWORK",</w:t>
            </w:r>
          </w:p>
          <w:p w14:paraId="07659B39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"303",</w:t>
            </w:r>
          </w:p>
          <w:p w14:paraId="07659B3A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</w:t>
            </w:r>
          </w:p>
          <w:p w14:paraId="07659B3B" w14:textId="77777777" w:rsidR="005E7C1C" w:rsidRPr="000D0619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"eTag":"eTag#1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3C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proofErr w:type="spellStart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":"/rest/networks/a71660e7-4b78-4208-a87d-befed6bb04b5"</w:t>
            </w:r>
          </w:p>
          <w:p w14:paraId="07659B3D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},</w:t>
            </w:r>
          </w:p>
          <w:p w14:paraId="07659B3E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7659B3F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40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"network-2",</w:t>
            </w:r>
          </w:p>
          <w:p w14:paraId="07659B41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": "LXN2adf6263d75b",</w:t>
            </w:r>
          </w:p>
          <w:p w14:paraId="07659B42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: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71660e7-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2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b78-4208-a87d-befed6bb04b5</w:t>
            </w:r>
          </w:p>
          <w:p w14:paraId="07659B43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B44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"VM_NETWORK",</w:t>
            </w:r>
          </w:p>
          <w:p w14:paraId="07659B45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"304",</w:t>
            </w:r>
          </w:p>
          <w:p w14:paraId="07659B46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</w:t>
            </w:r>
          </w:p>
          <w:p w14:paraId="07659B47" w14:textId="77777777" w:rsidR="005E7C1C" w:rsidRPr="000D0619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"eTag":"eTag#0",</w:t>
            </w:r>
          </w:p>
          <w:p w14:paraId="07659B48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":"/rest/networks/b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71660e7-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2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b78-4208-a87d-befed6bb04b5"</w:t>
            </w:r>
          </w:p>
          <w:p w14:paraId="07659B49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B4A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B4B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B4C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4D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3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4E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</w:t>
            </w:r>
            <w:r w:rsidRPr="008571B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4F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50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B51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"MGMT_NETWORK",</w:t>
            </w:r>
          </w:p>
          <w:p w14:paraId="07659B52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53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,mydomain-2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B54" w14:textId="77777777" w:rsidR="005E7C1C" w:rsidRPr="000D0619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"eTag":"eTag#1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55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proofErr w:type="spellStart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":"/rest/networks/a71660e7-4b78-4208-a87d-befed6bb04b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7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B56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7659B57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B58" w14:textId="77777777" w:rsidR="005E7C1C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]</w:t>
            </w:r>
          </w:p>
          <w:p w14:paraId="07659B59" w14:textId="77777777" w:rsidR="005E7C1C" w:rsidRPr="00D10183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  <w:p w14:paraId="07659B5A" w14:textId="77777777" w:rsidR="005E7C1C" w:rsidRPr="00CD27C7" w:rsidRDefault="005E7C1C" w:rsidP="004355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</w:tc>
      </w:tr>
    </w:tbl>
    <w:p w14:paraId="07659B5C" w14:textId="77777777" w:rsidR="0073105E" w:rsidRDefault="0073105E">
      <w:pPr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14:paraId="07659B5D" w14:textId="77777777" w:rsidR="00617019" w:rsidRPr="00701B32" w:rsidRDefault="00617019" w:rsidP="00617019">
      <w:pPr>
        <w:pStyle w:val="Heading2"/>
        <w:numPr>
          <w:ilvl w:val="2"/>
          <w:numId w:val="2"/>
        </w:numPr>
      </w:pPr>
      <w:bookmarkStart w:id="23" w:name="_Toc364722740"/>
      <w:r w:rsidRPr="00183A8E">
        <w:rPr>
          <w:rFonts w:eastAsia="Times New Roman"/>
          <w:i/>
        </w:rPr>
        <w:lastRenderedPageBreak/>
        <w:t xml:space="preserve">Associate multiple VC networks </w:t>
      </w:r>
      <w:proofErr w:type="gramStart"/>
      <w:r w:rsidRPr="00183A8E">
        <w:rPr>
          <w:rFonts w:eastAsia="Times New Roman"/>
          <w:i/>
        </w:rPr>
        <w:t>with  purpose</w:t>
      </w:r>
      <w:proofErr w:type="gramEnd"/>
      <w:r w:rsidRPr="00183A8E">
        <w:rPr>
          <w:rFonts w:eastAsia="Times New Roman"/>
          <w:i/>
        </w:rPr>
        <w:t>– PUT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617019" w14:paraId="07659B60" w14:textId="77777777" w:rsidTr="00B42AA4">
        <w:tc>
          <w:tcPr>
            <w:tcW w:w="1458" w:type="dxa"/>
          </w:tcPr>
          <w:p w14:paraId="07659B5E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B5F" w14:textId="77777777" w:rsidR="00617019" w:rsidRPr="009D0108" w:rsidRDefault="00617019" w:rsidP="009D0108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 w:rsidRPr="009F2A7A">
              <w:rPr>
                <w:rStyle w:val="Hyperlink"/>
              </w:rPr>
              <w:t>https://&lt;appliance&gt;:&lt;port&gt;/rest/networks?filter=”sessionId=52022eac-a989-7b86-861b-544fc3126211”&amp;filter=”vmmUuid=value"</w:t>
            </w:r>
          </w:p>
        </w:tc>
      </w:tr>
      <w:tr w:rsidR="00617019" w14:paraId="07659B63" w14:textId="77777777" w:rsidTr="00B42AA4">
        <w:tc>
          <w:tcPr>
            <w:tcW w:w="1458" w:type="dxa"/>
          </w:tcPr>
          <w:p w14:paraId="07659B61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B62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</w:tr>
      <w:tr w:rsidR="00617019" w14:paraId="07659B66" w14:textId="77777777" w:rsidTr="00B42AA4">
        <w:tc>
          <w:tcPr>
            <w:tcW w:w="1458" w:type="dxa"/>
          </w:tcPr>
          <w:p w14:paraId="07659B64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B65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617019" w14:paraId="07659B69" w14:textId="77777777" w:rsidTr="00B42AA4">
        <w:tc>
          <w:tcPr>
            <w:tcW w:w="1458" w:type="dxa"/>
          </w:tcPr>
          <w:p w14:paraId="07659B67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B68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617019" w14:paraId="07659B6C" w14:textId="77777777" w:rsidTr="00B42AA4">
        <w:tc>
          <w:tcPr>
            <w:tcW w:w="1458" w:type="dxa"/>
          </w:tcPr>
          <w:p w14:paraId="07659B6A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B6B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NetworkDto</w:t>
            </w:r>
            <w:proofErr w:type="spellEnd"/>
            <w:r>
              <w:rPr>
                <w:rFonts w:eastAsia="Times New Roman"/>
              </w:rPr>
              <w:t>[</w:t>
            </w:r>
            <w:proofErr w:type="gramEnd"/>
            <w:r>
              <w:rPr>
                <w:rFonts w:eastAsia="Times New Roman"/>
              </w:rPr>
              <w:t>]</w:t>
            </w:r>
          </w:p>
        </w:tc>
      </w:tr>
      <w:tr w:rsidR="00617019" w14:paraId="07659B6F" w14:textId="77777777" w:rsidTr="00B42AA4">
        <w:tc>
          <w:tcPr>
            <w:tcW w:w="1458" w:type="dxa"/>
          </w:tcPr>
          <w:p w14:paraId="07659B6D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B6E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NetworkDto</w:t>
            </w:r>
            <w:proofErr w:type="spellEnd"/>
            <w:r>
              <w:rPr>
                <w:rFonts w:eastAsia="Times New Roman"/>
              </w:rPr>
              <w:t>[</w:t>
            </w:r>
            <w:proofErr w:type="gramEnd"/>
            <w:r>
              <w:rPr>
                <w:rFonts w:eastAsia="Times New Roman"/>
              </w:rPr>
              <w:t>]</w:t>
            </w:r>
          </w:p>
        </w:tc>
      </w:tr>
      <w:tr w:rsidR="00617019" w14:paraId="07659B72" w14:textId="77777777" w:rsidTr="00B42AA4">
        <w:tc>
          <w:tcPr>
            <w:tcW w:w="1458" w:type="dxa"/>
          </w:tcPr>
          <w:p w14:paraId="07659B70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B71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617019" w14:paraId="07659BA9" w14:textId="77777777" w:rsidTr="00B42AA4">
        <w:tc>
          <w:tcPr>
            <w:tcW w:w="1458" w:type="dxa"/>
          </w:tcPr>
          <w:p w14:paraId="07659B73" w14:textId="77777777" w:rsidR="00617019" w:rsidRDefault="00617019" w:rsidP="00B42AA4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B74" w14:textId="77777777" w:rsidR="00617019" w:rsidRPr="009F2A7A" w:rsidRDefault="0059375B" w:rsidP="00B42AA4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w:history="1">
              <w:r w:rsidR="00617019" w:rsidRPr="00655DFE">
                <w:rPr>
                  <w:rStyle w:val="Hyperlink"/>
                </w:rPr>
                <w:t>https</w:t>
              </w:r>
              <w:r w:rsidR="00617019" w:rsidRPr="00A66949">
                <w:rPr>
                  <w:rStyle w:val="Hyperlink"/>
                </w:rPr>
                <w:t>://&lt;appliance&gt;:&lt;port&gt;/rest/networks</w:t>
              </w:r>
              <w:r w:rsidR="00617019" w:rsidRPr="00151833">
                <w:rPr>
                  <w:rStyle w:val="Hyperlink"/>
                </w:rPr>
                <w:t>?filter=”sessionId=52022eac-a989-7b86-861b-544fc3126211”&amp;filter=”vmmUuid=value</w:t>
              </w:r>
            </w:hyperlink>
            <w:r w:rsidR="00617019" w:rsidRPr="009F2A7A">
              <w:rPr>
                <w:rStyle w:val="Hyperlink"/>
              </w:rPr>
              <w:t>"</w:t>
            </w:r>
          </w:p>
          <w:p w14:paraId="07659B75" w14:textId="77777777" w:rsidR="00617019" w:rsidRDefault="00617019" w:rsidP="00B42AA4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B76" w14:textId="77777777" w:rsidR="00617019" w:rsidRPr="00404078" w:rsidRDefault="00617019" w:rsidP="00B42AA4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 w:rsidRPr="00404078">
              <w:rPr>
                <w:rFonts w:cs="Arial"/>
                <w:color w:val="FF0000"/>
                <w:sz w:val="24"/>
                <w:szCs w:val="24"/>
              </w:rPr>
              <w:t>Request Body</w:t>
            </w:r>
          </w:p>
          <w:p w14:paraId="07659B77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[</w:t>
            </w:r>
          </w:p>
          <w:p w14:paraId="07659B78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</w: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>{</w:t>
            </w:r>
          </w:p>
          <w:p w14:paraId="07659B79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"type":"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7A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B7B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"LXN2adf6263d75a",</w:t>
            </w:r>
          </w:p>
          <w:p w14:paraId="07659B7C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"a71660e7-4b78-4208-a87d-befed6bb04b5",</w:t>
            </w:r>
          </w:p>
          <w:p w14:paraId="07659B7D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"0",</w:t>
            </w:r>
          </w:p>
          <w:p w14:paraId="07659B7E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"MGMT_NETWORK",</w:t>
            </w:r>
          </w:p>
          <w:p w14:paraId="07659B7F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"303",</w:t>
            </w:r>
          </w:p>
          <w:p w14:paraId="07659B80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"mydomain-1",</w:t>
            </w:r>
          </w:p>
          <w:p w14:paraId="07659B81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":"/rest/networks/a71660e7-4b78-4208-a87d-befed6bb04b5"</w:t>
            </w:r>
          </w:p>
          <w:p w14:paraId="07659B82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},</w:t>
            </w:r>
          </w:p>
          <w:p w14:paraId="07659B83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</w: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>{</w:t>
            </w:r>
          </w:p>
          <w:p w14:paraId="07659B84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"type":"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85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"network-2",</w:t>
            </w:r>
          </w:p>
          <w:p w14:paraId="07659B86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"LXN2adf6253d75a",</w:t>
            </w:r>
          </w:p>
          <w:p w14:paraId="07659B87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"a71660e7-4b78-4208-a87d-befdf6bb04b5",</w:t>
            </w:r>
          </w:p>
          <w:p w14:paraId="07659B88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"0",</w:t>
            </w:r>
          </w:p>
          <w:p w14:paraId="07659B89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"VMOTION",</w:t>
            </w:r>
          </w:p>
          <w:p w14:paraId="07659B8A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"300",</w:t>
            </w:r>
          </w:p>
          <w:p w14:paraId="07659B8B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"mydomain-1",</w:t>
            </w:r>
          </w:p>
          <w:p w14:paraId="07659B8C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":"/rest/networks/a71660e7-4b78-4208-a87d-befdf6bb04b5"</w:t>
            </w:r>
          </w:p>
          <w:p w14:paraId="07659B8D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7659B8E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</w: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>]</w:t>
            </w:r>
          </w:p>
          <w:p w14:paraId="07659B8F" w14:textId="77777777" w:rsidR="00617019" w:rsidRPr="00404078" w:rsidRDefault="00617019" w:rsidP="00B42AA4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B90" w14:textId="77777777" w:rsidR="00617019" w:rsidRPr="00404078" w:rsidRDefault="00617019" w:rsidP="00B42AA4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 w:rsidRPr="00404078"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B91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[</w:t>
            </w:r>
          </w:p>
          <w:p w14:paraId="07659B92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</w: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>{</w:t>
            </w:r>
          </w:p>
          <w:p w14:paraId="07659B93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lastRenderedPageBreak/>
              <w:t xml:space="preserve">            "type":"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94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B95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"LXN2adf6263d75a",</w:t>
            </w:r>
          </w:p>
          <w:p w14:paraId="07659B96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"a71660e7-4b78-4208-a87d-befed6bb04b5",</w:t>
            </w:r>
          </w:p>
          <w:p w14:paraId="07659B97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"0",</w:t>
            </w:r>
          </w:p>
          <w:p w14:paraId="07659B98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"MGMT_NETWORK",</w:t>
            </w:r>
          </w:p>
          <w:p w14:paraId="07659B99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"303",</w:t>
            </w:r>
          </w:p>
          <w:p w14:paraId="07659B9A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"mydomain-1",</w:t>
            </w:r>
          </w:p>
          <w:p w14:paraId="07659B9B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":"/rest/networks/a71660e7-4b78-4208-a87d-befed6bb04b5"</w:t>
            </w:r>
          </w:p>
          <w:p w14:paraId="07659B9C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},</w:t>
            </w:r>
          </w:p>
          <w:p w14:paraId="07659B9D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</w: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>{</w:t>
            </w:r>
          </w:p>
          <w:p w14:paraId="07659B9E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"type":"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9F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"network-2",</w:t>
            </w:r>
          </w:p>
          <w:p w14:paraId="07659BA0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"LXN2adf6253d75a",</w:t>
            </w:r>
          </w:p>
          <w:p w14:paraId="07659BA1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"a71660e7-4b78-4208-a87d-befdf6bb04b5",</w:t>
            </w:r>
          </w:p>
          <w:p w14:paraId="07659BA2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"0",</w:t>
            </w:r>
          </w:p>
          <w:p w14:paraId="07659BA3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"VMOTION",</w:t>
            </w:r>
          </w:p>
          <w:p w14:paraId="07659BA4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"300",</w:t>
            </w:r>
          </w:p>
          <w:p w14:paraId="07659BA5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"mydomain-1",</w:t>
            </w:r>
          </w:p>
          <w:p w14:paraId="07659BA6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":"/rest/networks/a71660e7-4b78-4208-a87d-befdf6bb04b5"</w:t>
            </w:r>
          </w:p>
          <w:p w14:paraId="07659BA7" w14:textId="77777777" w:rsidR="00617019" w:rsidRPr="00C07D19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7659BA8" w14:textId="77777777" w:rsidR="00617019" w:rsidRPr="00CD27C7" w:rsidRDefault="00617019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</w:r>
            <w:r w:rsidRPr="00C07D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>]</w:t>
            </w:r>
          </w:p>
        </w:tc>
      </w:tr>
    </w:tbl>
    <w:p w14:paraId="07659BAA" w14:textId="77777777" w:rsidR="00617019" w:rsidRDefault="00617019">
      <w:pPr>
        <w:rPr>
          <w:rFonts w:eastAsia="Times New Roman"/>
        </w:rPr>
      </w:pPr>
    </w:p>
    <w:p w14:paraId="07659BAB" w14:textId="77777777" w:rsidR="004F4FD3" w:rsidRPr="00701B32" w:rsidRDefault="004F4FD3" w:rsidP="004F4FD3">
      <w:pPr>
        <w:pStyle w:val="Heading2"/>
        <w:numPr>
          <w:ilvl w:val="2"/>
          <w:numId w:val="2"/>
        </w:numPr>
      </w:pPr>
      <w:bookmarkStart w:id="24" w:name="_Toc330307013"/>
      <w:bookmarkStart w:id="25" w:name="_Toc360648808"/>
      <w:bookmarkStart w:id="26" w:name="_Toc364722741"/>
      <w:r w:rsidRPr="001A01E3">
        <w:rPr>
          <w:rFonts w:eastAsia="Times New Roman"/>
          <w:i/>
        </w:rPr>
        <w:lastRenderedPageBreak/>
        <w:t xml:space="preserve">Associate </w:t>
      </w:r>
      <w:r>
        <w:rPr>
          <w:rFonts w:eastAsia="Times New Roman"/>
          <w:i/>
        </w:rPr>
        <w:t>single</w:t>
      </w:r>
      <w:r w:rsidRPr="001A01E3">
        <w:rPr>
          <w:rFonts w:eastAsia="Times New Roman"/>
          <w:i/>
        </w:rPr>
        <w:t xml:space="preserve"> </w:t>
      </w:r>
      <w:r>
        <w:rPr>
          <w:rFonts w:eastAsia="Times New Roman"/>
          <w:i/>
        </w:rPr>
        <w:t xml:space="preserve">VC </w:t>
      </w:r>
      <w:r w:rsidRPr="001A01E3">
        <w:rPr>
          <w:rFonts w:eastAsia="Times New Roman"/>
          <w:i/>
        </w:rPr>
        <w:t>network with a purpose– PUT</w:t>
      </w:r>
      <w:bookmarkEnd w:id="24"/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8206"/>
      </w:tblGrid>
      <w:tr w:rsidR="004F4FD3" w14:paraId="07659BAE" w14:textId="77777777" w:rsidTr="004F4FD3">
        <w:tc>
          <w:tcPr>
            <w:tcW w:w="1458" w:type="dxa"/>
          </w:tcPr>
          <w:p w14:paraId="07659BAC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bookmarkStart w:id="27" w:name="_Toc330307014"/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BAD" w14:textId="77777777" w:rsidR="004F4FD3" w:rsidRPr="00751740" w:rsidRDefault="0059375B" w:rsidP="004F4FD3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hyperlink w:history="1">
              <w:r w:rsidR="004F4FD3" w:rsidRPr="009F2A7A">
                <w:rPr>
                  <w:rStyle w:val="Hyperlink"/>
                </w:rPr>
                <w:t>https://&lt;appliance&gt;:&lt;port&gt;/rest/networks</w:t>
              </w:r>
              <w:r w:rsidR="004F4FD3" w:rsidRPr="00C253BB">
                <w:rPr>
                  <w:rStyle w:val="Hyperlink"/>
                </w:rPr>
                <w:t>/&lt;uuid</w:t>
              </w:r>
            </w:hyperlink>
            <w:r w:rsidR="004F4FD3">
              <w:rPr>
                <w:rStyle w:val="Hyperlink"/>
              </w:rPr>
              <w:t>&gt;</w:t>
            </w:r>
            <w:r w:rsidR="004F4FD3" w:rsidRPr="009F2A7A">
              <w:rPr>
                <w:rStyle w:val="Hyperlink"/>
              </w:rPr>
              <w:t>?filter=”sessionId=52022eac-a989-7b86-861b-544fc3126211”&amp;filter=”vmmUuid=value"</w:t>
            </w:r>
            <w:r w:rsidR="004F4FD3">
              <w:t xml:space="preserve"> </w:t>
            </w:r>
            <w:r w:rsidR="004F4FD3">
              <w:rPr>
                <w:rFonts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004F4FD3" w14:paraId="07659BB1" w14:textId="77777777" w:rsidTr="004F4FD3">
        <w:tc>
          <w:tcPr>
            <w:tcW w:w="1458" w:type="dxa"/>
          </w:tcPr>
          <w:p w14:paraId="07659BAF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BB0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</w:tr>
      <w:tr w:rsidR="004F4FD3" w14:paraId="07659BB4" w14:textId="77777777" w:rsidTr="004F4FD3">
        <w:tc>
          <w:tcPr>
            <w:tcW w:w="1458" w:type="dxa"/>
          </w:tcPr>
          <w:p w14:paraId="07659BB2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BB3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4F4FD3" w14:paraId="07659BB7" w14:textId="77777777" w:rsidTr="004F4FD3">
        <w:tc>
          <w:tcPr>
            <w:tcW w:w="1458" w:type="dxa"/>
          </w:tcPr>
          <w:p w14:paraId="07659BB5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BB6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4F4FD3" w14:paraId="07659BBA" w14:textId="77777777" w:rsidTr="004F4FD3">
        <w:tc>
          <w:tcPr>
            <w:tcW w:w="1458" w:type="dxa"/>
          </w:tcPr>
          <w:p w14:paraId="07659BB8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BB9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NetworkDto</w:t>
            </w:r>
            <w:proofErr w:type="spellEnd"/>
          </w:p>
        </w:tc>
      </w:tr>
      <w:tr w:rsidR="004F4FD3" w14:paraId="07659BBD" w14:textId="77777777" w:rsidTr="004F4FD3">
        <w:tc>
          <w:tcPr>
            <w:tcW w:w="1458" w:type="dxa"/>
          </w:tcPr>
          <w:p w14:paraId="07659BBB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BBC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NetworkDto</w:t>
            </w:r>
            <w:proofErr w:type="spellEnd"/>
          </w:p>
        </w:tc>
      </w:tr>
      <w:tr w:rsidR="004F4FD3" w14:paraId="07659BC0" w14:textId="77777777" w:rsidTr="004F4FD3">
        <w:tc>
          <w:tcPr>
            <w:tcW w:w="1458" w:type="dxa"/>
          </w:tcPr>
          <w:p w14:paraId="07659BBE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BBF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4F4FD3" w14:paraId="07659BDE" w14:textId="77777777" w:rsidTr="004F4FD3">
        <w:tc>
          <w:tcPr>
            <w:tcW w:w="1458" w:type="dxa"/>
          </w:tcPr>
          <w:p w14:paraId="07659BC1" w14:textId="77777777" w:rsidR="004F4FD3" w:rsidRDefault="004F4FD3" w:rsidP="004F4FD3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BC2" w14:textId="77777777" w:rsidR="004F4FD3" w:rsidRPr="0089611B" w:rsidRDefault="0059375B" w:rsidP="004F4FD3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w:history="1">
              <w:r w:rsidR="004F4FD3" w:rsidRPr="009F2A7A">
                <w:rPr>
                  <w:rStyle w:val="Hyperlink"/>
                </w:rPr>
                <w:t>https://&lt;appliance&gt;:&lt;port&gt;/rest/networks/a71660e7-4b78-4208-a87d-befed6bb04b5</w:t>
              </w:r>
            </w:hyperlink>
            <w:r w:rsidR="004F4FD3" w:rsidRPr="009F2A7A">
              <w:rPr>
                <w:rStyle w:val="Hyperlink"/>
              </w:rPr>
              <w:t xml:space="preserve">?filter=”sessionId=52022eac-a989-7b86-861b-544fc3126211”&amp;filter=”vmmUuid=value" </w:t>
            </w:r>
            <w:r w:rsidR="004F4FD3" w:rsidRPr="0089611B">
              <w:rPr>
                <w:rStyle w:val="Hyperlink"/>
              </w:rPr>
              <w:t xml:space="preserve"> </w:t>
            </w:r>
            <w:r w:rsidR="004F4FD3" w:rsidRPr="009F2A7A">
              <w:rPr>
                <w:rStyle w:val="Hyperlink"/>
              </w:rPr>
              <w:t xml:space="preserve"> </w:t>
            </w:r>
            <w:r w:rsidR="004F4FD3" w:rsidRPr="0089611B">
              <w:rPr>
                <w:rStyle w:val="Hyperlink"/>
              </w:rPr>
              <w:t xml:space="preserve">  </w:t>
            </w:r>
          </w:p>
          <w:p w14:paraId="07659BC3" w14:textId="77777777" w:rsidR="004F4FD3" w:rsidRDefault="004F4FD3" w:rsidP="004F4FD3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BC4" w14:textId="77777777" w:rsidR="004F4FD3" w:rsidRDefault="004F4FD3" w:rsidP="004F4FD3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Request Body</w:t>
            </w:r>
          </w:p>
          <w:p w14:paraId="07659BC5" w14:textId="77777777" w:rsidR="004F4FD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7659BC6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C7" w14:textId="77777777" w:rsidR="004F4FD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BC8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"LXN2adf6263d75a",</w:t>
            </w:r>
          </w:p>
          <w:p w14:paraId="07659BC9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CA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BCB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"MGMT_NETWORK",</w:t>
            </w:r>
          </w:p>
          <w:p w14:paraId="07659BCC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"303",</w:t>
            </w:r>
          </w:p>
          <w:p w14:paraId="07659BCD" w14:textId="77777777" w:rsidR="004F4FD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BCE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":"/rest/networks/a71660e7-4b78-4208-a87d-befed6bb04b5"</w:t>
            </w:r>
          </w:p>
          <w:p w14:paraId="07659BCF" w14:textId="77777777" w:rsidR="004F4FD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7659BD0" w14:textId="77777777" w:rsidR="004F4FD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BD1" w14:textId="77777777" w:rsidR="004F4FD3" w:rsidRDefault="004F4FD3" w:rsidP="004F4FD3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BD2" w14:textId="77777777" w:rsidR="004F4FD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7659BD3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D4" w14:textId="77777777" w:rsidR="004F4FD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BD5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"LXN2adf6263d75a",</w:t>
            </w:r>
          </w:p>
          <w:p w14:paraId="07659BD6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D7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BD8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"purpose": "MGMT_NETWORK",</w:t>
            </w:r>
          </w:p>
          <w:p w14:paraId="07659BD9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"303",</w:t>
            </w:r>
          </w:p>
          <w:p w14:paraId="07659BDA" w14:textId="77777777" w:rsidR="004F4FD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BDB" w14:textId="77777777" w:rsidR="004F4FD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"eTag":"eTag#1</w:t>
            </w:r>
            <w:r w:rsidRPr="00B4137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DC" w14:textId="77777777" w:rsidR="004F4FD3" w:rsidRPr="00D10183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proofErr w:type="spellStart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":"/rest/networks/a71660e7-4b78-4208-a87d-befed6bb04b5"</w:t>
            </w:r>
          </w:p>
          <w:p w14:paraId="07659BDD" w14:textId="77777777" w:rsidR="004F4FD3" w:rsidRPr="00CD27C7" w:rsidRDefault="004F4FD3" w:rsidP="004F4FD3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</w:p>
        </w:tc>
      </w:tr>
    </w:tbl>
    <w:p w14:paraId="07659BDF" w14:textId="77777777" w:rsidR="004C3D63" w:rsidRPr="00701B32" w:rsidRDefault="004C3D63" w:rsidP="004C3D63">
      <w:pPr>
        <w:pStyle w:val="Heading2"/>
        <w:numPr>
          <w:ilvl w:val="2"/>
          <w:numId w:val="2"/>
        </w:numPr>
      </w:pPr>
      <w:bookmarkStart w:id="28" w:name="_Toc364722742"/>
      <w:bookmarkEnd w:id="27"/>
      <w:r>
        <w:rPr>
          <w:rFonts w:eastAsia="Times New Roman"/>
          <w:i/>
        </w:rPr>
        <w:t>Get alias for network</w:t>
      </w:r>
      <w:r w:rsidR="005944E4">
        <w:rPr>
          <w:rFonts w:eastAsia="Times New Roman"/>
          <w:i/>
        </w:rPr>
        <w:t>s</w:t>
      </w:r>
      <w:r>
        <w:rPr>
          <w:rFonts w:eastAsia="Times New Roman"/>
          <w:i/>
        </w:rPr>
        <w:t xml:space="preserve"> </w:t>
      </w:r>
      <w:r w:rsidRPr="001A01E3">
        <w:rPr>
          <w:rFonts w:eastAsia="Times New Roman"/>
          <w:i/>
        </w:rPr>
        <w:t xml:space="preserve">– </w:t>
      </w:r>
      <w:r>
        <w:rPr>
          <w:rFonts w:eastAsia="Times New Roman"/>
          <w:i/>
        </w:rPr>
        <w:t>GET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4C3D63" w14:paraId="07659BE2" w14:textId="77777777" w:rsidTr="009944B9">
        <w:tc>
          <w:tcPr>
            <w:tcW w:w="1458" w:type="dxa"/>
          </w:tcPr>
          <w:p w14:paraId="07659BE0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URI</w:t>
            </w:r>
          </w:p>
        </w:tc>
        <w:tc>
          <w:tcPr>
            <w:tcW w:w="8118" w:type="dxa"/>
          </w:tcPr>
          <w:p w14:paraId="07659BE1" w14:textId="77777777" w:rsidR="004C3D63" w:rsidRPr="00751740" w:rsidRDefault="0059375B" w:rsidP="00561AF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hyperlink w:history="1">
              <w:r w:rsidR="004C3D63" w:rsidRPr="009F2A7A">
                <w:rPr>
                  <w:rStyle w:val="Hyperlink"/>
                </w:rPr>
                <w:t>https://&lt;appliance&gt;:&lt;port&gt;/rest/networks</w:t>
              </w:r>
              <w:r w:rsidR="004C3D63" w:rsidRPr="004C3D63">
                <w:rPr>
                  <w:rStyle w:val="Hyperlink"/>
                </w:rPr>
                <w:t>/alias</w:t>
              </w:r>
            </w:hyperlink>
            <w:r w:rsidR="004C3D63" w:rsidRPr="009F2A7A">
              <w:rPr>
                <w:rStyle w:val="Hyperlink"/>
              </w:rPr>
              <w:t>?filter=”sessionId=52022eac-a989-7b86-861b-544fc3126211”&amp;filter=”vmmUuid=value"</w:t>
            </w:r>
            <w:r w:rsidR="004C3D63">
              <w:t xml:space="preserve"> </w:t>
            </w:r>
            <w:r w:rsidR="004C3D63">
              <w:rPr>
                <w:rFonts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004C3D63" w14:paraId="07659BE5" w14:textId="77777777" w:rsidTr="009944B9">
        <w:tc>
          <w:tcPr>
            <w:tcW w:w="1458" w:type="dxa"/>
          </w:tcPr>
          <w:p w14:paraId="07659BE3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BE4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4C3D63" w14:paraId="07659BE8" w14:textId="77777777" w:rsidTr="009944B9">
        <w:tc>
          <w:tcPr>
            <w:tcW w:w="1458" w:type="dxa"/>
          </w:tcPr>
          <w:p w14:paraId="07659BE6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BE7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4C3D63" w14:paraId="07659BEB" w14:textId="77777777" w:rsidTr="009944B9">
        <w:tc>
          <w:tcPr>
            <w:tcW w:w="1458" w:type="dxa"/>
          </w:tcPr>
          <w:p w14:paraId="07659BE9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BEA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4C3D63" w14:paraId="07659BEE" w14:textId="77777777" w:rsidTr="009944B9">
        <w:tc>
          <w:tcPr>
            <w:tcW w:w="1458" w:type="dxa"/>
          </w:tcPr>
          <w:p w14:paraId="07659BEC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BED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4C3D63" w14:paraId="07659BF1" w14:textId="77777777" w:rsidTr="009944B9">
        <w:tc>
          <w:tcPr>
            <w:tcW w:w="1458" w:type="dxa"/>
          </w:tcPr>
          <w:p w14:paraId="07659BEF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BF0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NetworkDto</w:t>
            </w:r>
            <w:proofErr w:type="spellEnd"/>
            <w:r w:rsidR="005944E4">
              <w:rPr>
                <w:rFonts w:eastAsia="Times New Roman"/>
              </w:rPr>
              <w:t>[</w:t>
            </w:r>
            <w:proofErr w:type="gramEnd"/>
            <w:r w:rsidR="005944E4">
              <w:rPr>
                <w:rFonts w:eastAsia="Times New Roman"/>
              </w:rPr>
              <w:t>]</w:t>
            </w:r>
          </w:p>
        </w:tc>
      </w:tr>
      <w:tr w:rsidR="004C3D63" w14:paraId="07659BF4" w14:textId="77777777" w:rsidTr="009944B9">
        <w:tc>
          <w:tcPr>
            <w:tcW w:w="1458" w:type="dxa"/>
          </w:tcPr>
          <w:p w14:paraId="07659BF2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BF3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4C3D63" w14:paraId="07659C13" w14:textId="77777777" w:rsidTr="009944B9">
        <w:tc>
          <w:tcPr>
            <w:tcW w:w="1458" w:type="dxa"/>
          </w:tcPr>
          <w:p w14:paraId="07659BF5" w14:textId="77777777" w:rsidR="004C3D63" w:rsidRDefault="004C3D63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BF6" w14:textId="77777777" w:rsidR="004C3D63" w:rsidRPr="0089611B" w:rsidRDefault="0059375B" w:rsidP="009944B9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w:history="1">
              <w:r w:rsidR="004C3D63" w:rsidRPr="009F2A7A">
                <w:rPr>
                  <w:rStyle w:val="Hyperlink"/>
                </w:rPr>
                <w:t>https://&lt;appliance&gt;:&lt;port&gt;/rest/network/alias</w:t>
              </w:r>
            </w:hyperlink>
            <w:r w:rsidR="004C3D63" w:rsidRPr="009F2A7A">
              <w:rPr>
                <w:rStyle w:val="Hyperlink"/>
              </w:rPr>
              <w:t xml:space="preserve">?filter=”sessionId=52022eac-a989-7b86-861b-544fc3126211”&amp;filter=”vmmUuid=value" </w:t>
            </w:r>
            <w:r w:rsidR="004C3D63" w:rsidRPr="0089611B">
              <w:rPr>
                <w:rStyle w:val="Hyperlink"/>
              </w:rPr>
              <w:t xml:space="preserve"> </w:t>
            </w:r>
            <w:r w:rsidR="004C3D63" w:rsidRPr="009F2A7A">
              <w:rPr>
                <w:rStyle w:val="Hyperlink"/>
              </w:rPr>
              <w:t xml:space="preserve"> </w:t>
            </w:r>
            <w:r w:rsidR="004C3D63" w:rsidRPr="0089611B">
              <w:rPr>
                <w:rStyle w:val="Hyperlink"/>
              </w:rPr>
              <w:t xml:space="preserve">  </w:t>
            </w:r>
          </w:p>
          <w:p w14:paraId="07659BF7" w14:textId="77777777" w:rsidR="004C3D63" w:rsidRDefault="004C3D63" w:rsidP="009944B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BF8" w14:textId="77777777" w:rsidR="004C3D63" w:rsidRDefault="004C3D63" w:rsidP="009944B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BF9" w14:textId="77777777" w:rsidR="004C3D6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[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BFA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FB" w14:textId="77777777" w:rsidR="004C3D6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BFC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"LXN2adf6263d75a",</w:t>
            </w:r>
          </w:p>
          <w:p w14:paraId="07659BFD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BFE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BFF" w14:textId="77777777" w:rsidR="004C3D6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alias</w:t>
            </w:r>
            <w:r w:rsidR="00475CC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BLUE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00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"purpose": "MGMT_NETWORK",</w:t>
            </w:r>
          </w:p>
          <w:p w14:paraId="07659C01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"303",</w:t>
            </w:r>
          </w:p>
          <w:p w14:paraId="07659C02" w14:textId="77777777" w:rsidR="004C3D6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C03" w14:textId="77777777" w:rsidR="004C3D6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"eTag":"eTag#1</w:t>
            </w:r>
            <w:r w:rsidRPr="00B4137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04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uri":"/rest/networks/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alias/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a71660e7-4b78-4208-a87d-befed6bb04b5"</w:t>
            </w:r>
          </w:p>
          <w:p w14:paraId="07659C05" w14:textId="77777777" w:rsidR="004C3D6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},</w:t>
            </w:r>
          </w:p>
          <w:p w14:paraId="07659C06" w14:textId="77777777" w:rsidR="004C3D63" w:rsidRDefault="007B72ED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</w:t>
            </w:r>
            <w:r w:rsidR="004C3D63"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C07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08" w14:textId="77777777" w:rsidR="004C3D6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C09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"LXN2adf6263d75a",</w:t>
            </w:r>
          </w:p>
          <w:p w14:paraId="07659C0A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0B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C0C" w14:textId="77777777" w:rsidR="004C3D6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alias</w:t>
            </w:r>
            <w:r w:rsidR="00475CC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RED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0D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"purpose": 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GENERAL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0E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"304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0F" w14:textId="77777777" w:rsidR="004C3D6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16.143.123.23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C10" w14:textId="77777777" w:rsidR="004C3D63" w:rsidRPr="00D1018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uri":"/rest/networks/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alias/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a71660e7-4b78-4208-a87d-befed6bb04b5"</w:t>
            </w:r>
          </w:p>
          <w:p w14:paraId="07659C11" w14:textId="77777777" w:rsidR="004C3D63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7659C12" w14:textId="77777777" w:rsidR="004C3D63" w:rsidRPr="00CD27C7" w:rsidRDefault="004C3D63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]</w:t>
            </w:r>
          </w:p>
        </w:tc>
      </w:tr>
    </w:tbl>
    <w:p w14:paraId="07659C14" w14:textId="77777777" w:rsidR="00B06C50" w:rsidRDefault="00B06C50">
      <w:pPr>
        <w:rPr>
          <w:rFonts w:eastAsia="Times New Roman"/>
        </w:rPr>
      </w:pPr>
    </w:p>
    <w:p w14:paraId="07659C15" w14:textId="77777777" w:rsidR="00B06C50" w:rsidRPr="00701B32" w:rsidRDefault="0010388E" w:rsidP="00B06C50">
      <w:pPr>
        <w:pStyle w:val="Heading2"/>
        <w:numPr>
          <w:ilvl w:val="2"/>
          <w:numId w:val="2"/>
        </w:numPr>
      </w:pPr>
      <w:bookmarkStart w:id="29" w:name="_Toc364722743"/>
      <w:r>
        <w:rPr>
          <w:rFonts w:eastAsia="Times New Roman"/>
          <w:i/>
        </w:rPr>
        <w:lastRenderedPageBreak/>
        <w:t>Set alias</w:t>
      </w:r>
      <w:r w:rsidR="00B06C50">
        <w:rPr>
          <w:rFonts w:eastAsia="Times New Roman"/>
          <w:i/>
        </w:rPr>
        <w:t xml:space="preserve"> for network</w:t>
      </w:r>
      <w:r w:rsidR="00D37A65">
        <w:rPr>
          <w:rFonts w:eastAsia="Times New Roman"/>
          <w:i/>
        </w:rPr>
        <w:t>s</w:t>
      </w:r>
      <w:r w:rsidR="00B06C50">
        <w:rPr>
          <w:rFonts w:eastAsia="Times New Roman"/>
          <w:i/>
        </w:rPr>
        <w:t xml:space="preserve"> </w:t>
      </w:r>
      <w:r w:rsidR="00B06C50" w:rsidRPr="001A01E3">
        <w:rPr>
          <w:rFonts w:eastAsia="Times New Roman"/>
          <w:i/>
        </w:rPr>
        <w:t>– PUT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8366"/>
      </w:tblGrid>
      <w:tr w:rsidR="00661C42" w14:paraId="07659C18" w14:textId="77777777" w:rsidTr="007D6D89">
        <w:tc>
          <w:tcPr>
            <w:tcW w:w="1186" w:type="dxa"/>
          </w:tcPr>
          <w:p w14:paraId="07659C16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390" w:type="dxa"/>
          </w:tcPr>
          <w:p w14:paraId="07659C17" w14:textId="77777777" w:rsidR="00B06C50" w:rsidRPr="00751740" w:rsidRDefault="0059375B" w:rsidP="00661C42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hyperlink w:history="1">
              <w:r w:rsidR="00661C42" w:rsidRPr="009F2A7A">
                <w:rPr>
                  <w:rStyle w:val="Hyperlink"/>
                </w:rPr>
                <w:t>https://&lt;appliance&gt;:&lt;port&gt;/rest/networks</w:t>
              </w:r>
              <w:r w:rsidR="00661C42" w:rsidRPr="00661C42">
                <w:rPr>
                  <w:rStyle w:val="Hyperlink"/>
                </w:rPr>
                <w:t>/alias</w:t>
              </w:r>
            </w:hyperlink>
            <w:r w:rsidR="00B06C50" w:rsidRPr="009F2A7A">
              <w:rPr>
                <w:rStyle w:val="Hyperlink"/>
              </w:rPr>
              <w:t>?filter=”sessionId=52022eac-a989-7b86-861b-544fc3126211”&amp;filter=”vmmUuid=value"</w:t>
            </w:r>
            <w:r w:rsidR="00B06C50">
              <w:t xml:space="preserve"> </w:t>
            </w:r>
            <w:r w:rsidR="00B06C50">
              <w:rPr>
                <w:rFonts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00661C42" w14:paraId="07659C1B" w14:textId="77777777" w:rsidTr="007D6D89">
        <w:tc>
          <w:tcPr>
            <w:tcW w:w="1186" w:type="dxa"/>
          </w:tcPr>
          <w:p w14:paraId="07659C19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390" w:type="dxa"/>
          </w:tcPr>
          <w:p w14:paraId="07659C1A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</w:tr>
      <w:tr w:rsidR="00661C42" w14:paraId="07659C1E" w14:textId="77777777" w:rsidTr="007D6D89">
        <w:tc>
          <w:tcPr>
            <w:tcW w:w="1186" w:type="dxa"/>
          </w:tcPr>
          <w:p w14:paraId="07659C1C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390" w:type="dxa"/>
          </w:tcPr>
          <w:p w14:paraId="07659C1D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661C42" w14:paraId="07659C21" w14:textId="77777777" w:rsidTr="007D6D89">
        <w:tc>
          <w:tcPr>
            <w:tcW w:w="1186" w:type="dxa"/>
          </w:tcPr>
          <w:p w14:paraId="07659C1F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390" w:type="dxa"/>
          </w:tcPr>
          <w:p w14:paraId="07659C20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661C42" w14:paraId="07659C24" w14:textId="77777777" w:rsidTr="007D6D89">
        <w:tc>
          <w:tcPr>
            <w:tcW w:w="1186" w:type="dxa"/>
          </w:tcPr>
          <w:p w14:paraId="07659C22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390" w:type="dxa"/>
          </w:tcPr>
          <w:p w14:paraId="07659C23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NetworkDto</w:t>
            </w:r>
            <w:proofErr w:type="spellEnd"/>
            <w:r w:rsidR="007D67E6">
              <w:rPr>
                <w:rFonts w:eastAsia="Times New Roman"/>
              </w:rPr>
              <w:t>[</w:t>
            </w:r>
            <w:proofErr w:type="gramEnd"/>
            <w:r w:rsidR="007D67E6">
              <w:rPr>
                <w:rFonts w:eastAsia="Times New Roman"/>
              </w:rPr>
              <w:t>]</w:t>
            </w:r>
          </w:p>
        </w:tc>
      </w:tr>
      <w:tr w:rsidR="00661C42" w14:paraId="07659C27" w14:textId="77777777" w:rsidTr="007D6D89">
        <w:tc>
          <w:tcPr>
            <w:tcW w:w="1186" w:type="dxa"/>
          </w:tcPr>
          <w:p w14:paraId="07659C25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390" w:type="dxa"/>
          </w:tcPr>
          <w:p w14:paraId="07659C26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NetworkDto</w:t>
            </w:r>
            <w:proofErr w:type="spellEnd"/>
            <w:r w:rsidR="00C811A2">
              <w:rPr>
                <w:rFonts w:eastAsia="Times New Roman"/>
              </w:rPr>
              <w:t>[</w:t>
            </w:r>
            <w:proofErr w:type="gramEnd"/>
            <w:r w:rsidR="00C811A2">
              <w:rPr>
                <w:rFonts w:eastAsia="Times New Roman"/>
              </w:rPr>
              <w:t>]</w:t>
            </w:r>
          </w:p>
        </w:tc>
      </w:tr>
      <w:tr w:rsidR="00661C42" w14:paraId="07659C2A" w14:textId="77777777" w:rsidTr="007D6D89">
        <w:tc>
          <w:tcPr>
            <w:tcW w:w="1186" w:type="dxa"/>
          </w:tcPr>
          <w:p w14:paraId="07659C28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390" w:type="dxa"/>
          </w:tcPr>
          <w:p w14:paraId="07659C29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661C42" w14:paraId="07659C57" w14:textId="77777777" w:rsidTr="007D6D89">
        <w:tc>
          <w:tcPr>
            <w:tcW w:w="1186" w:type="dxa"/>
          </w:tcPr>
          <w:p w14:paraId="07659C2B" w14:textId="77777777" w:rsidR="00B06C50" w:rsidRDefault="00B06C5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390" w:type="dxa"/>
          </w:tcPr>
          <w:p w14:paraId="07659C2C" w14:textId="77777777" w:rsidR="00B06C50" w:rsidRPr="0089611B" w:rsidRDefault="0059375B" w:rsidP="009944B9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w:history="1">
              <w:r w:rsidR="00661C42" w:rsidRPr="009F2A7A">
                <w:rPr>
                  <w:rStyle w:val="Hyperlink"/>
                </w:rPr>
                <w:t>https://&lt;appliance&gt;:&lt;port&gt;/rest/network/alias</w:t>
              </w:r>
            </w:hyperlink>
            <w:r w:rsidR="00B06C50" w:rsidRPr="009F2A7A">
              <w:rPr>
                <w:rStyle w:val="Hyperlink"/>
              </w:rPr>
              <w:t>?filter=”sessionId=52022eac-a989-7b86-861b-544fc3126211”&amp;filter=”vmmUuid=</w:t>
            </w:r>
            <w:r w:rsidR="008F6147">
              <w:rPr>
                <w:rStyle w:val="Hyperlink"/>
              </w:rPr>
              <w:t>vmmuuid1</w:t>
            </w:r>
            <w:r w:rsidR="00B06C50" w:rsidRPr="009F2A7A">
              <w:rPr>
                <w:rStyle w:val="Hyperlink"/>
              </w:rPr>
              <w:t xml:space="preserve">" </w:t>
            </w:r>
            <w:r w:rsidR="00B06C50" w:rsidRPr="0089611B">
              <w:rPr>
                <w:rStyle w:val="Hyperlink"/>
              </w:rPr>
              <w:t xml:space="preserve"> </w:t>
            </w:r>
            <w:r w:rsidR="00B06C50" w:rsidRPr="009F2A7A">
              <w:rPr>
                <w:rStyle w:val="Hyperlink"/>
              </w:rPr>
              <w:t xml:space="preserve"> </w:t>
            </w:r>
            <w:r w:rsidR="00B06C50" w:rsidRPr="0089611B">
              <w:rPr>
                <w:rStyle w:val="Hyperlink"/>
              </w:rPr>
              <w:t xml:space="preserve">  </w:t>
            </w:r>
          </w:p>
          <w:p w14:paraId="07659C2D" w14:textId="77777777" w:rsidR="00B06C50" w:rsidRDefault="00B06C50" w:rsidP="009944B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C2E" w14:textId="77777777" w:rsidR="0019715E" w:rsidRDefault="00B06C50" w:rsidP="009944B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Request Body</w:t>
            </w:r>
          </w:p>
          <w:p w14:paraId="07659C2F" w14:textId="77777777" w:rsidR="005266F6" w:rsidRDefault="005266F6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[</w:t>
            </w:r>
            <w:r w:rsidR="0019715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</w:t>
            </w:r>
          </w:p>
          <w:p w14:paraId="07659C30" w14:textId="77777777" w:rsidR="00B06C50" w:rsidRDefault="005266F6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</w:t>
            </w:r>
            <w:r w:rsidR="00B06C50"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C31" w14:textId="77777777" w:rsidR="00B06C50" w:rsidRPr="00D10183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32" w14:textId="77777777" w:rsidR="00B06C50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C33" w14:textId="77777777" w:rsidR="00B06C50" w:rsidRPr="00D10183" w:rsidRDefault="0010388E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alias</w:t>
            </w:r>
            <w:r w:rsidR="00C30EA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Name</w:t>
            </w:r>
            <w:proofErr w:type="spellEnd"/>
            <w:r w:rsidR="00B06C50"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BLUE</w:t>
            </w:r>
            <w:r w:rsidR="00B06C50"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34" w14:textId="77777777" w:rsidR="00B06C50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  <w:r w:rsidR="000E649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C35" w14:textId="77777777" w:rsidR="000E6499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C36" w14:textId="77777777" w:rsidR="000E6499" w:rsidRPr="00D10183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37" w14:textId="77777777" w:rsidR="000E6499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</w:t>
            </w:r>
            <w:r w:rsidR="00A937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"</w:t>
            </w:r>
            <w:proofErr w:type="spellStart"/>
            <w:r w:rsidR="00A937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="00A937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"network-2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38" w14:textId="77777777" w:rsidR="000E6499" w:rsidRPr="00D10183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alias</w:t>
            </w:r>
            <w:r w:rsidR="00C30EA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="00661C4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RED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39" w14:textId="77777777" w:rsidR="000E6499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7659C3A" w14:textId="77777777" w:rsidR="000E6499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]</w:t>
            </w:r>
          </w:p>
          <w:p w14:paraId="07659C3B" w14:textId="77777777" w:rsidR="000E6499" w:rsidRDefault="000E6499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C3C" w14:textId="77777777" w:rsidR="00B06C50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C3D" w14:textId="77777777" w:rsidR="00C97805" w:rsidRDefault="00C97805" w:rsidP="009944B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C3E" w14:textId="77777777" w:rsidR="00B06C50" w:rsidRDefault="00B06C50" w:rsidP="009944B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C3F" w14:textId="77777777" w:rsidR="00B06C50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</w:t>
            </w:r>
            <w:r w:rsidR="000E649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[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C40" w14:textId="77777777" w:rsidR="00B06C50" w:rsidRPr="00D10183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41" w14:textId="77777777" w:rsidR="00B06C50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"network-1",</w:t>
            </w:r>
          </w:p>
          <w:p w14:paraId="07659C42" w14:textId="77777777" w:rsidR="00B06C50" w:rsidRPr="00D10183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"LXN2adf6263d75a",</w:t>
            </w:r>
          </w:p>
          <w:p w14:paraId="07659C43" w14:textId="77777777" w:rsidR="00B06C50" w:rsidRPr="00D10183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44" w14:textId="77777777" w:rsidR="00B06C50" w:rsidRPr="00D10183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C45" w14:textId="77777777" w:rsidR="0010388E" w:rsidRPr="00D10183" w:rsidRDefault="0010388E" w:rsidP="0010388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alias</w:t>
            </w:r>
            <w:r w:rsidR="00283E26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BLUE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46" w14:textId="77777777" w:rsidR="00B06C50" w:rsidRPr="00D10183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"303",</w:t>
            </w:r>
          </w:p>
          <w:p w14:paraId="07659C47" w14:textId="77777777" w:rsidR="00B06C50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"mydomain-1"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C48" w14:textId="77777777" w:rsidR="00B06C50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"eTag":"eTag#1</w:t>
            </w:r>
            <w:r w:rsidRPr="00B4137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49" w14:textId="77777777" w:rsidR="00B06C50" w:rsidRPr="00D10183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   "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uri":"/rest/networks/</w:t>
            </w:r>
            <w:r w:rsidR="00A937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alias/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a71660e7-4b78-4208-a87d-befed6bb04b5"</w:t>
            </w:r>
          </w:p>
          <w:p w14:paraId="07659C4A" w14:textId="77777777" w:rsidR="00B06C50" w:rsidRDefault="00B06C5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  <w:r w:rsidR="000E649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C4B" w14:textId="77777777" w:rsidR="000E6499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C4C" w14:textId="77777777" w:rsidR="000E6499" w:rsidRPr="00D10183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proofErr w:type="spellStart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4D" w14:textId="77777777" w:rsidR="000E6499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</w:t>
            </w:r>
            <w:r w:rsidR="00A937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"</w:t>
            </w:r>
            <w:proofErr w:type="spellStart"/>
            <w:r w:rsidR="00A937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networkName</w:t>
            </w:r>
            <w:proofErr w:type="spellEnd"/>
            <w:r w:rsidR="00A937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"network-2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4E" w14:textId="77777777" w:rsidR="000E6499" w:rsidRPr="00D10183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="00A937E7"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4F" w14:textId="77777777" w:rsidR="000E6499" w:rsidRPr="00D10183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Pr="00C82E8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50" w14:textId="77777777" w:rsidR="000E6499" w:rsidRPr="00D10183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"version": "1",</w:t>
            </w:r>
          </w:p>
          <w:p w14:paraId="07659C51" w14:textId="77777777" w:rsidR="000E6499" w:rsidRPr="00D10183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alias</w:t>
            </w:r>
            <w:r w:rsidR="00283E26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="00A937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RED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52" w14:textId="77777777" w:rsidR="000E6499" w:rsidRPr="00D10183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"30</w:t>
            </w:r>
            <w:r w:rsidR="00A937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4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53" w14:textId="77777777" w:rsidR="000E6499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otherInfo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="00A937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16.143.12.12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C54" w14:textId="77777777" w:rsidR="000E6499" w:rsidRPr="00D10183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uri":"/rest/networks/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alias/</w:t>
            </w:r>
            <w:r w:rsidRPr="000D061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a71660e7-4b78-4208-a87d-befed6bb04b5"</w:t>
            </w:r>
          </w:p>
          <w:p w14:paraId="07659C55" w14:textId="77777777" w:rsidR="000E6499" w:rsidRDefault="000E6499" w:rsidP="000E649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7659C56" w14:textId="77777777" w:rsidR="000E6499" w:rsidRPr="00CD27C7" w:rsidRDefault="000E6499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]</w:t>
            </w:r>
          </w:p>
        </w:tc>
      </w:tr>
    </w:tbl>
    <w:p w14:paraId="07659C58" w14:textId="77777777" w:rsidR="00B06C50" w:rsidRDefault="00B06C50">
      <w:pPr>
        <w:rPr>
          <w:rFonts w:asciiTheme="majorHAnsi" w:eastAsia="Times New Roman" w:hAnsiTheme="majorHAnsi" w:cstheme="majorBidi"/>
          <w:color w:val="243F60" w:themeColor="accent1" w:themeShade="7F"/>
        </w:rPr>
      </w:pPr>
    </w:p>
    <w:p w14:paraId="07659C59" w14:textId="77777777" w:rsidR="00D7059D" w:rsidRDefault="00A27510" w:rsidP="00D7059D">
      <w:pPr>
        <w:pStyle w:val="Heading2"/>
        <w:numPr>
          <w:ilvl w:val="1"/>
          <w:numId w:val="2"/>
        </w:numPr>
        <w:rPr>
          <w:rFonts w:eastAsia="Times New Roman"/>
        </w:rPr>
      </w:pPr>
      <w:bookmarkStart w:id="30" w:name="_Toc330307017"/>
      <w:bookmarkStart w:id="31" w:name="_Toc364722744"/>
      <w:bookmarkEnd w:id="20"/>
      <w:r>
        <w:rPr>
          <w:rFonts w:eastAsia="Times New Roman"/>
        </w:rPr>
        <w:t xml:space="preserve">Host </w:t>
      </w:r>
      <w:proofErr w:type="spellStart"/>
      <w:r>
        <w:rPr>
          <w:rFonts w:eastAsia="Times New Roman"/>
        </w:rPr>
        <w:t>Config</w:t>
      </w:r>
      <w:proofErr w:type="spellEnd"/>
      <w:r w:rsidR="00D7059D" w:rsidRPr="00AD7D5C">
        <w:rPr>
          <w:rFonts w:eastAsia="Times New Roman"/>
        </w:rPr>
        <w:t xml:space="preserve"> Controller</w:t>
      </w:r>
      <w:bookmarkEnd w:id="30"/>
      <w:bookmarkEnd w:id="31"/>
    </w:p>
    <w:p w14:paraId="07659C5A" w14:textId="77777777" w:rsidR="009A51A6" w:rsidRDefault="009A51A6" w:rsidP="009A51A6">
      <w:r>
        <w:t xml:space="preserve">The </w:t>
      </w:r>
      <w:proofErr w:type="spellStart"/>
      <w:r>
        <w:t>vmhosts</w:t>
      </w:r>
      <w:proofErr w:type="spellEnd"/>
      <w:r>
        <w:t xml:space="preserve"> resource provides REST API for host configuration.</w:t>
      </w:r>
    </w:p>
    <w:p w14:paraId="07659C5B" w14:textId="77777777" w:rsidR="00E00D0D" w:rsidRDefault="00E00D0D" w:rsidP="009A51A6"/>
    <w:p w14:paraId="07659C5C" w14:textId="7C0B8E3D" w:rsidR="00E00D0D" w:rsidDel="00975314" w:rsidRDefault="00E00D0D" w:rsidP="00E00D0D">
      <w:pPr>
        <w:pStyle w:val="Heading2"/>
        <w:numPr>
          <w:ilvl w:val="2"/>
          <w:numId w:val="2"/>
        </w:numPr>
        <w:rPr>
          <w:del w:id="32" w:author="Srinidhi Hanumantharaju" w:date="2013-10-09T17:42:00Z"/>
          <w:rFonts w:eastAsia="Times New Roman"/>
          <w:i/>
        </w:rPr>
      </w:pPr>
      <w:bookmarkStart w:id="33" w:name="_Toc364722745"/>
      <w:del w:id="34" w:author="Srinidhi Hanumantharaju" w:date="2013-10-09T17:42:00Z">
        <w:r w:rsidDel="00975314">
          <w:rPr>
            <w:rFonts w:eastAsia="Times New Roman"/>
            <w:i/>
          </w:rPr>
          <w:lastRenderedPageBreak/>
          <w:delText>Deploy VM host – POST</w:delText>
        </w:r>
        <w:bookmarkEnd w:id="33"/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E00D0D" w:rsidDel="00975314" w14:paraId="07659C5F" w14:textId="4824C297" w:rsidTr="00B42AA4">
        <w:trPr>
          <w:del w:id="35" w:author="Srinidhi Hanumantharaju" w:date="2013-10-09T17:42:00Z"/>
        </w:trPr>
        <w:tc>
          <w:tcPr>
            <w:tcW w:w="1458" w:type="dxa"/>
          </w:tcPr>
          <w:p w14:paraId="07659C5D" w14:textId="18A8C781" w:rsidR="00E00D0D" w:rsidDel="00975314" w:rsidRDefault="00E00D0D" w:rsidP="00B42AA4">
            <w:pPr>
              <w:pStyle w:val="Heading5"/>
              <w:outlineLvl w:val="4"/>
              <w:rPr>
                <w:del w:id="36" w:author="Srinidhi Hanumantharaju" w:date="2013-10-09T17:42:00Z"/>
                <w:rFonts w:eastAsia="Times New Roman"/>
              </w:rPr>
            </w:pPr>
            <w:del w:id="37" w:author="Srinidhi Hanumantharaju" w:date="2013-10-09T17:42:00Z">
              <w:r w:rsidDel="00975314">
                <w:rPr>
                  <w:rFonts w:eastAsia="Times New Roman"/>
                </w:rPr>
                <w:delText>URI</w:delText>
              </w:r>
            </w:del>
          </w:p>
        </w:tc>
        <w:tc>
          <w:tcPr>
            <w:tcW w:w="8118" w:type="dxa"/>
          </w:tcPr>
          <w:p w14:paraId="07659C5E" w14:textId="049AF7E5" w:rsidR="00E00D0D" w:rsidRPr="00547DC3" w:rsidDel="00975314" w:rsidRDefault="00975314" w:rsidP="00B42AA4">
            <w:pPr>
              <w:pStyle w:val="ListParagraph"/>
              <w:autoSpaceDE w:val="0"/>
              <w:autoSpaceDN w:val="0"/>
              <w:ind w:left="360"/>
              <w:rPr>
                <w:del w:id="38" w:author="Srinidhi Hanumantharaju" w:date="2013-10-09T17:42:00Z"/>
                <w:rFonts w:cs="Arial"/>
                <w:color w:val="3F5FBF"/>
                <w:sz w:val="24"/>
                <w:szCs w:val="24"/>
              </w:rPr>
            </w:pPr>
            <w:del w:id="39" w:author="Srinidhi Hanumantharaju" w:date="2013-10-09T17:42:00Z">
              <w:r w:rsidDel="00975314">
                <w:fldChar w:fldCharType="begin"/>
              </w:r>
              <w:r w:rsidDel="00975314">
                <w:delInstrText xml:space="preserve"> HYPERLINK </w:delInstrText>
              </w:r>
              <w:r w:rsidDel="00975314">
                <w:fldChar w:fldCharType="separate"/>
              </w:r>
              <w:r w:rsidR="00E00D0D" w:rsidRPr="009F2A7A" w:rsidDel="00975314">
                <w:rPr>
                  <w:rStyle w:val="Hyperlink"/>
                </w:rPr>
                <w:delText>https://&lt;appliance&gt;:&lt;port&gt;/rest/vmhosts</w:delText>
              </w:r>
              <w:r w:rsidDel="00975314">
                <w:rPr>
                  <w:rStyle w:val="Hyperlink"/>
                </w:rPr>
                <w:fldChar w:fldCharType="end"/>
              </w:r>
              <w:r w:rsidR="00E00D0D" w:rsidRPr="009F2A7A" w:rsidDel="00975314">
                <w:rPr>
                  <w:rStyle w:val="Hyperlink"/>
                </w:rPr>
                <w:delText>?filter=”sessionId=52022eac-a989-7b86-861b-544fc3126211”&amp;filter=”vmmUuid=value"</w:delText>
              </w:r>
              <w:r w:rsidR="00E00D0D" w:rsidDel="00975314">
                <w:rPr>
                  <w:rFonts w:cs="Arial"/>
                  <w:sz w:val="24"/>
                  <w:szCs w:val="24"/>
                </w:rPr>
                <w:delText xml:space="preserve"> </w:delText>
              </w:r>
              <w:r w:rsidR="00E00D0D" w:rsidRPr="00E41535" w:rsidDel="00975314">
                <w:rPr>
                  <w:rFonts w:cs="Arial"/>
                  <w:sz w:val="24"/>
                  <w:szCs w:val="24"/>
                </w:rPr>
                <w:delText xml:space="preserve"> </w:delText>
              </w:r>
              <w:r w:rsidR="00E00D0D" w:rsidDel="00975314">
                <w:rPr>
                  <w:rFonts w:cs="Arial"/>
                  <w:sz w:val="24"/>
                  <w:szCs w:val="24"/>
                </w:rPr>
                <w:delText xml:space="preserve"> </w:delText>
              </w:r>
            </w:del>
          </w:p>
        </w:tc>
      </w:tr>
      <w:tr w:rsidR="00E00D0D" w:rsidDel="00975314" w14:paraId="07659C62" w14:textId="5CF12BAA" w:rsidTr="00B42AA4">
        <w:trPr>
          <w:del w:id="40" w:author="Srinidhi Hanumantharaju" w:date="2013-10-09T17:42:00Z"/>
        </w:trPr>
        <w:tc>
          <w:tcPr>
            <w:tcW w:w="1458" w:type="dxa"/>
          </w:tcPr>
          <w:p w14:paraId="07659C60" w14:textId="407F6ADF" w:rsidR="00E00D0D" w:rsidDel="00975314" w:rsidRDefault="00E00D0D" w:rsidP="00B42AA4">
            <w:pPr>
              <w:pStyle w:val="Heading5"/>
              <w:outlineLvl w:val="4"/>
              <w:rPr>
                <w:del w:id="41" w:author="Srinidhi Hanumantharaju" w:date="2013-10-09T17:42:00Z"/>
                <w:rFonts w:eastAsia="Times New Roman"/>
              </w:rPr>
            </w:pPr>
            <w:del w:id="42" w:author="Srinidhi Hanumantharaju" w:date="2013-10-09T17:42:00Z">
              <w:r w:rsidDel="00975314">
                <w:rPr>
                  <w:rFonts w:eastAsia="Times New Roman"/>
                </w:rPr>
                <w:delText>Method</w:delText>
              </w:r>
            </w:del>
          </w:p>
        </w:tc>
        <w:tc>
          <w:tcPr>
            <w:tcW w:w="8118" w:type="dxa"/>
          </w:tcPr>
          <w:p w14:paraId="07659C61" w14:textId="24D365B2" w:rsidR="00E00D0D" w:rsidDel="00975314" w:rsidRDefault="00E00D0D" w:rsidP="00B42AA4">
            <w:pPr>
              <w:pStyle w:val="Heading5"/>
              <w:outlineLvl w:val="4"/>
              <w:rPr>
                <w:del w:id="43" w:author="Srinidhi Hanumantharaju" w:date="2013-10-09T17:42:00Z"/>
                <w:rFonts w:eastAsia="Times New Roman"/>
              </w:rPr>
            </w:pPr>
            <w:del w:id="44" w:author="Srinidhi Hanumantharaju" w:date="2013-10-09T17:42:00Z">
              <w:r w:rsidDel="00975314">
                <w:rPr>
                  <w:rFonts w:eastAsia="Times New Roman"/>
                </w:rPr>
                <w:delText>POST</w:delText>
              </w:r>
            </w:del>
          </w:p>
        </w:tc>
      </w:tr>
      <w:tr w:rsidR="00E00D0D" w:rsidDel="00975314" w14:paraId="07659C65" w14:textId="3FF299B7" w:rsidTr="00B42AA4">
        <w:trPr>
          <w:del w:id="45" w:author="Srinidhi Hanumantharaju" w:date="2013-10-09T17:42:00Z"/>
        </w:trPr>
        <w:tc>
          <w:tcPr>
            <w:tcW w:w="1458" w:type="dxa"/>
          </w:tcPr>
          <w:p w14:paraId="07659C63" w14:textId="43FD036F" w:rsidR="00E00D0D" w:rsidDel="00975314" w:rsidRDefault="00E00D0D" w:rsidP="00B42AA4">
            <w:pPr>
              <w:pStyle w:val="Heading5"/>
              <w:outlineLvl w:val="4"/>
              <w:rPr>
                <w:del w:id="46" w:author="Srinidhi Hanumantharaju" w:date="2013-10-09T17:42:00Z"/>
                <w:rFonts w:eastAsia="Times New Roman"/>
              </w:rPr>
            </w:pPr>
            <w:del w:id="47" w:author="Srinidhi Hanumantharaju" w:date="2013-10-09T17:42:00Z">
              <w:r w:rsidDel="00975314">
                <w:rPr>
                  <w:rFonts w:eastAsia="Times New Roman"/>
                </w:rPr>
                <w:delText>Parameter</w:delText>
              </w:r>
            </w:del>
          </w:p>
        </w:tc>
        <w:tc>
          <w:tcPr>
            <w:tcW w:w="8118" w:type="dxa"/>
          </w:tcPr>
          <w:p w14:paraId="07659C64" w14:textId="5C799915" w:rsidR="00E00D0D" w:rsidDel="00975314" w:rsidRDefault="00E00D0D" w:rsidP="00B42AA4">
            <w:pPr>
              <w:pStyle w:val="Heading5"/>
              <w:outlineLvl w:val="4"/>
              <w:rPr>
                <w:del w:id="48" w:author="Srinidhi Hanumantharaju" w:date="2013-10-09T17:42:00Z"/>
                <w:rFonts w:eastAsia="Times New Roman"/>
              </w:rPr>
            </w:pPr>
          </w:p>
        </w:tc>
      </w:tr>
      <w:tr w:rsidR="00E00D0D" w:rsidDel="00975314" w14:paraId="07659C68" w14:textId="03AE7D44" w:rsidTr="00B42AA4">
        <w:trPr>
          <w:del w:id="49" w:author="Srinidhi Hanumantharaju" w:date="2013-10-09T17:42:00Z"/>
        </w:trPr>
        <w:tc>
          <w:tcPr>
            <w:tcW w:w="1458" w:type="dxa"/>
          </w:tcPr>
          <w:p w14:paraId="07659C66" w14:textId="67B0AB70" w:rsidR="00E00D0D" w:rsidDel="00975314" w:rsidRDefault="00E00D0D" w:rsidP="00B42AA4">
            <w:pPr>
              <w:pStyle w:val="Heading5"/>
              <w:outlineLvl w:val="4"/>
              <w:rPr>
                <w:del w:id="50" w:author="Srinidhi Hanumantharaju" w:date="2013-10-09T17:42:00Z"/>
                <w:rFonts w:eastAsia="Times New Roman"/>
              </w:rPr>
            </w:pPr>
            <w:del w:id="51" w:author="Srinidhi Hanumantharaju" w:date="2013-10-09T17:42:00Z">
              <w:r w:rsidDel="00975314">
                <w:rPr>
                  <w:rFonts w:eastAsia="Times New Roman"/>
                </w:rPr>
                <w:delText>Request Header</w:delText>
              </w:r>
            </w:del>
          </w:p>
        </w:tc>
        <w:tc>
          <w:tcPr>
            <w:tcW w:w="8118" w:type="dxa"/>
          </w:tcPr>
          <w:p w14:paraId="07659C67" w14:textId="38071B48" w:rsidR="00E00D0D" w:rsidDel="00975314" w:rsidRDefault="00E00D0D" w:rsidP="00B42AA4">
            <w:pPr>
              <w:pStyle w:val="Heading5"/>
              <w:outlineLvl w:val="4"/>
              <w:rPr>
                <w:del w:id="52" w:author="Srinidhi Hanumantharaju" w:date="2013-10-09T17:42:00Z"/>
                <w:rFonts w:eastAsia="Times New Roman"/>
              </w:rPr>
            </w:pPr>
            <w:del w:id="53" w:author="Srinidhi Hanumantharaju" w:date="2013-10-09T17:42:00Z">
              <w:r w:rsidRPr="00092C5E" w:rsidDel="00975314">
                <w:rPr>
                  <w:rFonts w:eastAsia="Times New Roman"/>
                </w:rPr>
                <w:delText>Content-Type</w:delText>
              </w:r>
              <w:r w:rsidDel="00975314">
                <w:rPr>
                  <w:rFonts w:eastAsia="Times New Roman"/>
                </w:rPr>
                <w:delText>,</w:delText>
              </w:r>
              <w:r w:rsidDel="00975314">
                <w:delText xml:space="preserve"> </w:delText>
              </w:r>
              <w:r w:rsidRPr="00092C5E" w:rsidDel="00975314">
                <w:rPr>
                  <w:rFonts w:eastAsia="Times New Roman"/>
                </w:rPr>
                <w:delText>Accept</w:delText>
              </w:r>
              <w:r w:rsidDel="00975314">
                <w:rPr>
                  <w:rFonts w:eastAsia="Times New Roman"/>
                </w:rPr>
                <w:delText xml:space="preserve"> (</w:delText>
              </w:r>
              <w:r w:rsidRPr="00092C5E" w:rsidDel="00975314">
                <w:rPr>
                  <w:rFonts w:eastAsia="Times New Roman"/>
                </w:rPr>
                <w:delText>application/json</w:delText>
              </w:r>
              <w:r w:rsidDel="00975314">
                <w:rPr>
                  <w:rFonts w:eastAsia="Times New Roman"/>
                </w:rPr>
                <w:delText>)</w:delText>
              </w:r>
            </w:del>
          </w:p>
        </w:tc>
      </w:tr>
      <w:tr w:rsidR="00E00D0D" w:rsidDel="00975314" w14:paraId="07659C6B" w14:textId="25780B70" w:rsidTr="00B42AA4">
        <w:trPr>
          <w:del w:id="54" w:author="Srinidhi Hanumantharaju" w:date="2013-10-09T17:42:00Z"/>
        </w:trPr>
        <w:tc>
          <w:tcPr>
            <w:tcW w:w="1458" w:type="dxa"/>
          </w:tcPr>
          <w:p w14:paraId="07659C69" w14:textId="4FA2C51C" w:rsidR="00E00D0D" w:rsidDel="00975314" w:rsidRDefault="00E00D0D" w:rsidP="00B42AA4">
            <w:pPr>
              <w:pStyle w:val="Heading5"/>
              <w:outlineLvl w:val="4"/>
              <w:rPr>
                <w:del w:id="55" w:author="Srinidhi Hanumantharaju" w:date="2013-10-09T17:42:00Z"/>
                <w:rFonts w:eastAsia="Times New Roman"/>
              </w:rPr>
            </w:pPr>
            <w:del w:id="56" w:author="Srinidhi Hanumantharaju" w:date="2013-10-09T17:42:00Z">
              <w:r w:rsidDel="00975314">
                <w:rPr>
                  <w:rFonts w:eastAsia="Times New Roman"/>
                </w:rPr>
                <w:delText>Request Body</w:delText>
              </w:r>
            </w:del>
          </w:p>
        </w:tc>
        <w:tc>
          <w:tcPr>
            <w:tcW w:w="8118" w:type="dxa"/>
          </w:tcPr>
          <w:p w14:paraId="07659C6A" w14:textId="32709E5C" w:rsidR="00E00D0D" w:rsidDel="00975314" w:rsidRDefault="00E00D0D" w:rsidP="00B42AA4">
            <w:pPr>
              <w:pStyle w:val="Heading5"/>
              <w:outlineLvl w:val="4"/>
              <w:rPr>
                <w:del w:id="57" w:author="Srinidhi Hanumantharaju" w:date="2013-10-09T17:42:00Z"/>
                <w:rFonts w:eastAsia="Times New Roman"/>
              </w:rPr>
            </w:pPr>
          </w:p>
        </w:tc>
      </w:tr>
      <w:tr w:rsidR="00E00D0D" w:rsidDel="00975314" w14:paraId="07659C6E" w14:textId="36695052" w:rsidTr="00B42AA4">
        <w:trPr>
          <w:del w:id="58" w:author="Srinidhi Hanumantharaju" w:date="2013-10-09T17:42:00Z"/>
        </w:trPr>
        <w:tc>
          <w:tcPr>
            <w:tcW w:w="1458" w:type="dxa"/>
          </w:tcPr>
          <w:p w14:paraId="07659C6C" w14:textId="15E14850" w:rsidR="00E00D0D" w:rsidDel="00975314" w:rsidRDefault="00E00D0D" w:rsidP="00B42AA4">
            <w:pPr>
              <w:pStyle w:val="Heading5"/>
              <w:outlineLvl w:val="4"/>
              <w:rPr>
                <w:del w:id="59" w:author="Srinidhi Hanumantharaju" w:date="2013-10-09T17:42:00Z"/>
                <w:rFonts w:eastAsia="Times New Roman"/>
              </w:rPr>
            </w:pPr>
            <w:del w:id="60" w:author="Srinidhi Hanumantharaju" w:date="2013-10-09T17:42:00Z">
              <w:r w:rsidDel="00975314">
                <w:rPr>
                  <w:rFonts w:eastAsia="Times New Roman"/>
                </w:rPr>
                <w:delText xml:space="preserve">Response </w:delText>
              </w:r>
            </w:del>
          </w:p>
        </w:tc>
        <w:tc>
          <w:tcPr>
            <w:tcW w:w="8118" w:type="dxa"/>
          </w:tcPr>
          <w:p w14:paraId="07659C6D" w14:textId="55263919" w:rsidR="00E00D0D" w:rsidDel="00975314" w:rsidRDefault="00E00D0D" w:rsidP="00B42AA4">
            <w:pPr>
              <w:pStyle w:val="Heading5"/>
              <w:outlineLvl w:val="4"/>
              <w:rPr>
                <w:del w:id="61" w:author="Srinidhi Hanumantharaju" w:date="2013-10-09T17:42:00Z"/>
                <w:rFonts w:eastAsia="Times New Roman"/>
              </w:rPr>
            </w:pPr>
            <w:del w:id="62" w:author="Srinidhi Hanumantharaju" w:date="2013-10-09T17:42:00Z">
              <w:r w:rsidDel="00975314">
                <w:rPr>
                  <w:rFonts w:eastAsia="Times New Roman"/>
                </w:rPr>
                <w:delText>TaskResource</w:delText>
              </w:r>
            </w:del>
          </w:p>
        </w:tc>
      </w:tr>
      <w:tr w:rsidR="00E00D0D" w:rsidDel="00975314" w14:paraId="07659C71" w14:textId="02FA91B6" w:rsidTr="00B42AA4">
        <w:trPr>
          <w:del w:id="63" w:author="Srinidhi Hanumantharaju" w:date="2013-10-09T17:42:00Z"/>
        </w:trPr>
        <w:tc>
          <w:tcPr>
            <w:tcW w:w="1458" w:type="dxa"/>
          </w:tcPr>
          <w:p w14:paraId="07659C6F" w14:textId="54EB33AC" w:rsidR="00E00D0D" w:rsidDel="00975314" w:rsidRDefault="00E00D0D" w:rsidP="00B42AA4">
            <w:pPr>
              <w:pStyle w:val="Heading5"/>
              <w:outlineLvl w:val="4"/>
              <w:rPr>
                <w:del w:id="64" w:author="Srinidhi Hanumantharaju" w:date="2013-10-09T17:42:00Z"/>
                <w:rFonts w:eastAsia="Times New Roman"/>
              </w:rPr>
            </w:pPr>
            <w:del w:id="65" w:author="Srinidhi Hanumantharaju" w:date="2013-10-09T17:42:00Z">
              <w:r w:rsidDel="00975314">
                <w:rPr>
                  <w:rFonts w:eastAsia="Times New Roman"/>
                </w:rPr>
                <w:delText>Response Code</w:delText>
              </w:r>
            </w:del>
          </w:p>
        </w:tc>
        <w:tc>
          <w:tcPr>
            <w:tcW w:w="8118" w:type="dxa"/>
          </w:tcPr>
          <w:p w14:paraId="07659C70" w14:textId="1241D7A5" w:rsidR="00E00D0D" w:rsidDel="00975314" w:rsidRDefault="00E00D0D" w:rsidP="00B42AA4">
            <w:pPr>
              <w:pStyle w:val="Heading5"/>
              <w:outlineLvl w:val="4"/>
              <w:rPr>
                <w:del w:id="66" w:author="Srinidhi Hanumantharaju" w:date="2013-10-09T17:42:00Z"/>
                <w:rFonts w:eastAsia="Times New Roman"/>
              </w:rPr>
            </w:pPr>
            <w:del w:id="67" w:author="Srinidhi Hanumantharaju" w:date="2013-10-09T17:42:00Z">
              <w:r w:rsidDel="00975314">
                <w:rPr>
                  <w:rFonts w:eastAsia="Times New Roman"/>
                </w:rPr>
                <w:delText>200</w:delText>
              </w:r>
            </w:del>
          </w:p>
        </w:tc>
      </w:tr>
      <w:tr w:rsidR="00E00D0D" w:rsidDel="00975314" w14:paraId="07659C9E" w14:textId="6CB2E28B" w:rsidTr="00B42AA4">
        <w:trPr>
          <w:del w:id="68" w:author="Srinidhi Hanumantharaju" w:date="2013-10-09T17:42:00Z"/>
        </w:trPr>
        <w:tc>
          <w:tcPr>
            <w:tcW w:w="1458" w:type="dxa"/>
          </w:tcPr>
          <w:p w14:paraId="07659C72" w14:textId="6C30F254" w:rsidR="00E00D0D" w:rsidDel="00975314" w:rsidRDefault="00E00D0D" w:rsidP="00B42AA4">
            <w:pPr>
              <w:pStyle w:val="Heading5"/>
              <w:outlineLvl w:val="4"/>
              <w:rPr>
                <w:del w:id="69" w:author="Srinidhi Hanumantharaju" w:date="2013-10-09T17:42:00Z"/>
                <w:rFonts w:eastAsia="Times New Roman"/>
              </w:rPr>
            </w:pPr>
            <w:del w:id="70" w:author="Srinidhi Hanumantharaju" w:date="2013-10-09T17:42:00Z">
              <w:r w:rsidDel="00975314">
                <w:rPr>
                  <w:rFonts w:eastAsia="Times New Roman"/>
                </w:rPr>
                <w:delText>Examples</w:delText>
              </w:r>
            </w:del>
          </w:p>
        </w:tc>
        <w:tc>
          <w:tcPr>
            <w:tcW w:w="8118" w:type="dxa"/>
          </w:tcPr>
          <w:p w14:paraId="07659C73" w14:textId="5D2B0C08" w:rsidR="008F6147" w:rsidRPr="009F2A7A" w:rsidDel="00975314" w:rsidRDefault="00975314" w:rsidP="009F2A7A">
            <w:pPr>
              <w:pStyle w:val="ListParagraph"/>
              <w:autoSpaceDE w:val="0"/>
              <w:autoSpaceDN w:val="0"/>
              <w:ind w:left="360"/>
              <w:rPr>
                <w:del w:id="71" w:author="Srinidhi Hanumantharaju" w:date="2013-10-09T17:42:00Z"/>
                <w:rStyle w:val="Hyperlink"/>
              </w:rPr>
            </w:pPr>
            <w:del w:id="72" w:author="Srinidhi Hanumantharaju" w:date="2013-10-09T17:42:00Z">
              <w:r w:rsidDel="00975314">
                <w:fldChar w:fldCharType="begin"/>
              </w:r>
              <w:r w:rsidDel="00975314">
                <w:delInstrText xml:space="preserve"> HYPERLINK </w:delInstrText>
              </w:r>
              <w:r w:rsidDel="00975314">
                <w:fldChar w:fldCharType="separate"/>
              </w:r>
              <w:r w:rsidR="008F6147" w:rsidRPr="009F2A7A" w:rsidDel="00975314">
                <w:rPr>
                  <w:rStyle w:val="Hyperlink"/>
                </w:rPr>
                <w:delText>https://&lt;appliance&gt;:&lt;port&gt;/rest/vmhosts</w:delText>
              </w:r>
              <w:r w:rsidDel="00975314">
                <w:rPr>
                  <w:rStyle w:val="Hyperlink"/>
                </w:rPr>
                <w:fldChar w:fldCharType="end"/>
              </w:r>
              <w:r w:rsidR="008F6147" w:rsidRPr="009F2A7A" w:rsidDel="00975314">
                <w:rPr>
                  <w:rStyle w:val="Hyperlink"/>
                </w:rPr>
                <w:delText xml:space="preserve">?filter=”sessionId=52022eac-a989-7b86-861b-544fc3126211”&amp;filter=”vmmUuid=vmmuuid1"   </w:delText>
              </w:r>
            </w:del>
          </w:p>
          <w:p w14:paraId="07659C74" w14:textId="57797003" w:rsidR="008F6147" w:rsidDel="00975314" w:rsidRDefault="008F6147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73" w:author="Srinidhi Hanumantharaju" w:date="2013-10-09T17:42:00Z"/>
                <w:rFonts w:cs="Arial"/>
                <w:color w:val="FF0000"/>
                <w:sz w:val="24"/>
                <w:szCs w:val="24"/>
              </w:rPr>
            </w:pPr>
          </w:p>
          <w:p w14:paraId="07659C75" w14:textId="50ABED3B" w:rsidR="00E00D0D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74" w:author="Srinidhi Hanumantharaju" w:date="2013-10-09T17:42:00Z"/>
                <w:rFonts w:cs="Arial"/>
                <w:color w:val="FF0000"/>
                <w:sz w:val="24"/>
                <w:szCs w:val="24"/>
              </w:rPr>
            </w:pPr>
            <w:del w:id="75" w:author="Srinidhi Hanumantharaju" w:date="2013-10-09T17:42:00Z">
              <w:r w:rsidDel="00975314">
                <w:rPr>
                  <w:rFonts w:cs="Arial"/>
                  <w:color w:val="FF0000"/>
                  <w:sz w:val="24"/>
                  <w:szCs w:val="24"/>
                </w:rPr>
                <w:delText>Request Body</w:delText>
              </w:r>
            </w:del>
          </w:p>
          <w:p w14:paraId="07659C76" w14:textId="45E9466D" w:rsidR="00E00D0D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76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77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[</w:delText>
              </w:r>
            </w:del>
          </w:p>
          <w:p w14:paraId="07659C77" w14:textId="65A93B9D" w:rsidR="00E00D0D" w:rsidRPr="00D10183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78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79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{</w:delText>
              </w:r>
            </w:del>
          </w:p>
          <w:p w14:paraId="07659C78" w14:textId="5A2F6F93" w:rsidR="00E00D0D" w:rsidRPr="00D10183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80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81" w:author="Srinidhi Hanumantharaju" w:date="2013-10-09T17:42:00Z"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"host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Uuid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": " host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Uuid1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",</w:delText>
              </w:r>
            </w:del>
          </w:p>
          <w:p w14:paraId="07659C79" w14:textId="3F04609C" w:rsidR="00E00D0D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82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83" w:author="Srinidhi Hanumantharaju" w:date="2013-10-09T17:42:00Z"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"hypervisorMgrUuid": "vmmuuid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1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</w:delText>
              </w:r>
            </w:del>
          </w:p>
          <w:p w14:paraId="07659C7A" w14:textId="5D49099E" w:rsidR="00E26340" w:rsidDel="00975314" w:rsidRDefault="00E26340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84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85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"DeploymentType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": "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Altair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</w:delText>
              </w:r>
            </w:del>
          </w:p>
          <w:p w14:paraId="07659C7B" w14:textId="164B7DB4" w:rsidR="00E26340" w:rsidDel="00975314" w:rsidRDefault="00E26340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86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87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DeploymentParams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": 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DeploymentParams []</w:delText>
              </w:r>
            </w:del>
          </w:p>
          <w:p w14:paraId="07659C7C" w14:textId="5D658F3F" w:rsidR="00E26340" w:rsidRPr="00D10183" w:rsidDel="00975314" w:rsidRDefault="00E26340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88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89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SourceProfile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": "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Profile-1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</w:delText>
              </w:r>
            </w:del>
          </w:p>
          <w:p w14:paraId="07659C7D" w14:textId="6FEC4D3F" w:rsidR="00E00D0D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90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91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}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,</w:delText>
              </w:r>
            </w:del>
          </w:p>
          <w:p w14:paraId="07659C7E" w14:textId="34D0B192" w:rsidR="00E00D0D" w:rsidRPr="00D10183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92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93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{</w:delText>
              </w:r>
            </w:del>
          </w:p>
          <w:p w14:paraId="07659C7F" w14:textId="741CAB0A" w:rsidR="00E00D0D" w:rsidRPr="00D10183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94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95" w:author="Srinidhi Hanumantharaju" w:date="2013-10-09T17:42:00Z"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"host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Uuid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": " host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Uuid2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",</w:delText>
              </w:r>
            </w:del>
          </w:p>
          <w:p w14:paraId="07659C80" w14:textId="0884AD34" w:rsidR="00E00D0D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96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97" w:author="Srinidhi Hanumantharaju" w:date="2013-10-09T17:42:00Z"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"hypervisorMgrUuid": "vmmuuid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1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</w:delText>
              </w:r>
            </w:del>
          </w:p>
          <w:p w14:paraId="07659C81" w14:textId="77524C60" w:rsidR="00E26340" w:rsidDel="00975314" w:rsidRDefault="00E26340" w:rsidP="00E26340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98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99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"DeploymentType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": "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Autodeploy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</w:delText>
              </w:r>
            </w:del>
          </w:p>
          <w:p w14:paraId="07659C82" w14:textId="26904254" w:rsidR="00E26340" w:rsidDel="00975314" w:rsidRDefault="00E26340" w:rsidP="00E26340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00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01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DeploymentParams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": 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DeploymentParams []</w:delText>
              </w:r>
            </w:del>
          </w:p>
          <w:p w14:paraId="07659C83" w14:textId="3DF9A966" w:rsidR="00E26340" w:rsidRPr="00D10183" w:rsidDel="00975314" w:rsidRDefault="00E26340" w:rsidP="00E26340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02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03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SourceProfile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": "</w:delText>
              </w:r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Profile-2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"</w:delText>
              </w:r>
            </w:del>
          </w:p>
          <w:p w14:paraId="07659C84" w14:textId="2DE47AA2" w:rsidR="00E26340" w:rsidRPr="00D10183" w:rsidDel="00975314" w:rsidRDefault="00E26340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04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C85" w14:textId="3BCA572F" w:rsidR="00E00D0D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05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06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}</w:delText>
              </w:r>
            </w:del>
          </w:p>
          <w:p w14:paraId="07659C86" w14:textId="21ABAD92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07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08" w:author="Srinidhi Hanumantharaju" w:date="2013-10-09T17:42:00Z">
              <w:r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]</w:delText>
              </w:r>
            </w:del>
          </w:p>
          <w:p w14:paraId="07659C87" w14:textId="522E8245" w:rsidR="00C97805" w:rsidDel="00975314" w:rsidRDefault="00C97805" w:rsidP="00B42AA4">
            <w:pPr>
              <w:autoSpaceDE w:val="0"/>
              <w:autoSpaceDN w:val="0"/>
              <w:rPr>
                <w:del w:id="109" w:author="Srinidhi Hanumantharaju" w:date="2013-10-09T17:42:00Z"/>
                <w:rFonts w:cs="Arial"/>
                <w:color w:val="FF0000"/>
                <w:sz w:val="24"/>
                <w:szCs w:val="24"/>
              </w:rPr>
            </w:pPr>
          </w:p>
          <w:p w14:paraId="07659C88" w14:textId="3ECF913B" w:rsidR="00E00D0D" w:rsidRPr="0089611B" w:rsidDel="00975314" w:rsidRDefault="00E00D0D" w:rsidP="00B42AA4">
            <w:pPr>
              <w:autoSpaceDE w:val="0"/>
              <w:autoSpaceDN w:val="0"/>
              <w:rPr>
                <w:del w:id="110" w:author="Srinidhi Hanumantharaju" w:date="2013-10-09T17:42:00Z"/>
                <w:rFonts w:cs="Arial"/>
                <w:color w:val="FF0000"/>
                <w:sz w:val="24"/>
                <w:szCs w:val="24"/>
              </w:rPr>
            </w:pPr>
            <w:del w:id="111" w:author="Srinidhi Hanumantharaju" w:date="2013-10-09T17:42:00Z">
              <w:r w:rsidRPr="0089611B" w:rsidDel="00975314">
                <w:rPr>
                  <w:rFonts w:cs="Arial"/>
                  <w:color w:val="FF0000"/>
                  <w:sz w:val="24"/>
                  <w:szCs w:val="24"/>
                </w:rPr>
                <w:delText>Response Body</w:delText>
              </w:r>
            </w:del>
          </w:p>
          <w:p w14:paraId="07659C89" w14:textId="64D4DCAC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12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13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{</w:delText>
              </w:r>
            </w:del>
          </w:p>
          <w:p w14:paraId="07659C8A" w14:textId="2E5EE4EC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14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15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"type": "TaskResource",</w:delText>
              </w:r>
            </w:del>
          </w:p>
          <w:p w14:paraId="07659C8B" w14:textId="350DAA70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16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17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"name": null,</w:delText>
              </w:r>
            </w:del>
          </w:p>
          <w:p w14:paraId="07659C8C" w14:textId="7091D0AD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18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19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"owner": null,</w:delText>
              </w:r>
            </w:del>
          </w:p>
          <w:p w14:paraId="07659C8D" w14:textId="76848374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20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21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"taskErrors": [],</w:delText>
              </w:r>
            </w:del>
          </w:p>
          <w:p w14:paraId="07659C8E" w14:textId="142CFC47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22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23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"userInitiated": false,</w:delText>
              </w:r>
            </w:del>
          </w:p>
          <w:p w14:paraId="07659C8F" w14:textId="7C46AF4F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24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25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"taskStatus": null,</w:delText>
              </w:r>
            </w:del>
          </w:p>
          <w:p w14:paraId="07659C90" w14:textId="78A85DB2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26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27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"associatedTaskUri": null,</w:delText>
              </w:r>
            </w:del>
          </w:p>
          <w:p w14:paraId="07659C91" w14:textId="47D43900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28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29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"parentTaskUri": null,</w:delText>
              </w:r>
            </w:del>
          </w:p>
          <w:p w14:paraId="07659C92" w14:textId="73FCC62B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30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31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"progressUpdates": [],</w:delText>
              </w:r>
            </w:del>
          </w:p>
          <w:p w14:paraId="07659C93" w14:textId="6795E028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32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33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"associatedResourceUri": null,</w:delText>
              </w:r>
            </w:del>
          </w:p>
          <w:p w14:paraId="07659C94" w14:textId="591E9A07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34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35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lastRenderedPageBreak/>
                <w:delText xml:space="preserve">    "totalSteps": 0,</w:delText>
              </w:r>
            </w:del>
          </w:p>
          <w:p w14:paraId="07659C95" w14:textId="75640083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36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37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"completedSteps": 0,</w:delText>
              </w:r>
            </w:del>
          </w:p>
          <w:p w14:paraId="07659C96" w14:textId="4D757A3C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38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39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"taskOutput": [],</w:delText>
              </w:r>
            </w:del>
          </w:p>
          <w:p w14:paraId="07659C97" w14:textId="420B06DD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40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41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"taskState": "",</w:delText>
              </w:r>
            </w:del>
          </w:p>
          <w:p w14:paraId="07659C98" w14:textId="428E2F1F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42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43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"uri": "a96223c7-6faf-48e9-99fe-e99cf8379800",</w:delText>
              </w:r>
            </w:del>
          </w:p>
          <w:p w14:paraId="07659C99" w14:textId="5323320F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44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45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"category": null,</w:delText>
              </w:r>
            </w:del>
          </w:p>
          <w:p w14:paraId="07659C9A" w14:textId="3E2F5B8C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46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47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"eTag": null,</w:delText>
              </w:r>
            </w:del>
          </w:p>
          <w:p w14:paraId="07659C9B" w14:textId="28501255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48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49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"created": null,</w:delText>
              </w:r>
            </w:del>
          </w:p>
          <w:p w14:paraId="07659C9C" w14:textId="70A6B29C" w:rsidR="00E00D0D" w:rsidRPr="0089611B" w:rsidDel="00975314" w:rsidRDefault="00E00D0D" w:rsidP="00B42AA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50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51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"modified": null</w:delText>
              </w:r>
            </w:del>
          </w:p>
          <w:p w14:paraId="07659C9D" w14:textId="07B959B3" w:rsidR="00E00D0D" w:rsidRPr="00CD27C7" w:rsidDel="00975314" w:rsidRDefault="00E00D0D" w:rsidP="00E26340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del w:id="152" w:author="Srinidhi Hanumantharaju" w:date="2013-10-09T17:4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del w:id="153" w:author="Srinidhi Hanumantharaju" w:date="2013-10-09T17:42:00Z">
              <w:r w:rsidRPr="0089611B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>}</w:delText>
              </w:r>
              <w:r w:rsidRPr="00D10183" w:rsidDel="00975314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delText xml:space="preserve">      </w:delText>
              </w:r>
            </w:del>
          </w:p>
        </w:tc>
      </w:tr>
    </w:tbl>
    <w:p w14:paraId="07659C9F" w14:textId="25A9E961" w:rsidR="00E00D0D" w:rsidRPr="009A51A6" w:rsidDel="00975314" w:rsidRDefault="00E00D0D" w:rsidP="009A51A6">
      <w:pPr>
        <w:rPr>
          <w:del w:id="154" w:author="Srinidhi Hanumantharaju" w:date="2013-10-09T17:42:00Z"/>
        </w:rPr>
      </w:pPr>
    </w:p>
    <w:p w14:paraId="07659CA0" w14:textId="0C597EB5" w:rsidR="00F05521" w:rsidDel="00975314" w:rsidRDefault="00F05521" w:rsidP="00F05521">
      <w:pPr>
        <w:rPr>
          <w:del w:id="155" w:author="Srinidhi Hanumantharaju" w:date="2013-10-09T17:42:00Z"/>
        </w:rPr>
      </w:pPr>
      <w:bookmarkStart w:id="156" w:name="_Toc330307019"/>
      <w:del w:id="157" w:author="Srinidhi Hanumantharaju" w:date="2013-10-09T17:42:00Z">
        <w:r w:rsidDel="00975314">
          <w:rPr>
            <w:rFonts w:eastAsia="Times New Roman"/>
          </w:rPr>
          <w:delText xml:space="preserve">Note: </w:delText>
        </w:r>
        <w:r w:rsidDel="00975314">
          <w:delText>The hostMoid is used along with the VMM uuid as the hostMoid is not unique across VMMs</w:delText>
        </w:r>
      </w:del>
    </w:p>
    <w:p w14:paraId="07659CA1" w14:textId="77777777" w:rsidR="00C146C3" w:rsidRDefault="00C146C3" w:rsidP="00F05521"/>
    <w:p w14:paraId="07659CA2" w14:textId="77777777" w:rsidR="007921D0" w:rsidRDefault="007921D0" w:rsidP="00F05521"/>
    <w:p w14:paraId="07659CA3" w14:textId="77777777" w:rsidR="007921D0" w:rsidRDefault="00C84188" w:rsidP="007921D0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158" w:name="_Toc364722746"/>
      <w:r>
        <w:rPr>
          <w:rFonts w:eastAsia="Times New Roman"/>
          <w:i/>
        </w:rPr>
        <w:lastRenderedPageBreak/>
        <w:t xml:space="preserve">Fix </w:t>
      </w:r>
      <w:r w:rsidR="001B4F6D">
        <w:rPr>
          <w:rFonts w:eastAsia="Times New Roman"/>
          <w:i/>
        </w:rPr>
        <w:t xml:space="preserve">multiple </w:t>
      </w:r>
      <w:r w:rsidR="007921D0">
        <w:rPr>
          <w:rFonts w:eastAsia="Times New Roman"/>
          <w:i/>
        </w:rPr>
        <w:t>Host</w:t>
      </w:r>
      <w:r>
        <w:rPr>
          <w:rFonts w:eastAsia="Times New Roman"/>
          <w:i/>
        </w:rPr>
        <w:t xml:space="preserve"> networks</w:t>
      </w:r>
      <w:r w:rsidR="007921D0">
        <w:rPr>
          <w:rFonts w:eastAsia="Times New Roman"/>
          <w:i/>
        </w:rPr>
        <w:t xml:space="preserve"> – P</w:t>
      </w:r>
      <w:r w:rsidR="00BE6DDE">
        <w:rPr>
          <w:rFonts w:eastAsia="Times New Roman"/>
          <w:i/>
        </w:rPr>
        <w:t>UT</w:t>
      </w:r>
      <w:bookmarkEnd w:id="1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7921D0" w14:paraId="07659CA6" w14:textId="77777777" w:rsidTr="009944B9">
        <w:tc>
          <w:tcPr>
            <w:tcW w:w="1458" w:type="dxa"/>
          </w:tcPr>
          <w:p w14:paraId="07659CA4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CA5" w14:textId="77777777" w:rsidR="007921D0" w:rsidRPr="00547DC3" w:rsidRDefault="0059375B" w:rsidP="00766E5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3F5FBF"/>
                <w:sz w:val="24"/>
                <w:szCs w:val="24"/>
              </w:rPr>
            </w:pPr>
            <w:hyperlink w:history="1">
              <w:r w:rsidR="007921D0" w:rsidRPr="009F2A7A">
                <w:rPr>
                  <w:rStyle w:val="Hyperlink"/>
                </w:rPr>
                <w:t>https://&lt;appliance&gt;:&lt;port&gt;/rest/vmhosts</w:t>
              </w:r>
            </w:hyperlink>
            <w:r w:rsidR="007921D0" w:rsidRPr="009F2A7A">
              <w:rPr>
                <w:rStyle w:val="Hyperlink"/>
              </w:rPr>
              <w:t>?filter=”sessionId=52022eac-a989-7b86-861b-544fc3126211”&amp;filter=”vmmUuid=</w:t>
            </w:r>
            <w:r w:rsidR="007B72ED" w:rsidRPr="009F2A7A">
              <w:rPr>
                <w:rStyle w:val="Hyperlink"/>
              </w:rPr>
              <w:t xml:space="preserve"> vmmuuid1</w:t>
            </w:r>
            <w:r w:rsidR="00A6176B" w:rsidRPr="009F2A7A">
              <w:rPr>
                <w:rStyle w:val="Hyperlink"/>
              </w:rPr>
              <w:t>”</w:t>
            </w:r>
            <w:r w:rsidR="007921D0">
              <w:rPr>
                <w:rFonts w:cs="Arial"/>
                <w:sz w:val="24"/>
                <w:szCs w:val="24"/>
              </w:rPr>
              <w:t xml:space="preserve"> </w:t>
            </w:r>
            <w:r w:rsidR="007921D0" w:rsidRPr="00E41535">
              <w:rPr>
                <w:rFonts w:cs="Arial"/>
                <w:sz w:val="24"/>
                <w:szCs w:val="24"/>
              </w:rPr>
              <w:t xml:space="preserve"> </w:t>
            </w:r>
            <w:r w:rsidR="007921D0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7921D0" w14:paraId="07659CA9" w14:textId="77777777" w:rsidTr="009944B9">
        <w:tc>
          <w:tcPr>
            <w:tcW w:w="1458" w:type="dxa"/>
          </w:tcPr>
          <w:p w14:paraId="07659CA7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CA8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  <w:r w:rsidR="007528C4">
              <w:rPr>
                <w:rFonts w:eastAsia="Times New Roman"/>
              </w:rPr>
              <w:t>UT</w:t>
            </w:r>
          </w:p>
        </w:tc>
      </w:tr>
      <w:tr w:rsidR="007921D0" w14:paraId="07659CAC" w14:textId="77777777" w:rsidTr="009944B9">
        <w:tc>
          <w:tcPr>
            <w:tcW w:w="1458" w:type="dxa"/>
          </w:tcPr>
          <w:p w14:paraId="07659CAA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CAB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7921D0" w14:paraId="07659CAF" w14:textId="77777777" w:rsidTr="009944B9">
        <w:tc>
          <w:tcPr>
            <w:tcW w:w="1458" w:type="dxa"/>
          </w:tcPr>
          <w:p w14:paraId="07659CAD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CAE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7921D0" w14:paraId="07659CB2" w14:textId="77777777" w:rsidTr="009944B9">
        <w:tc>
          <w:tcPr>
            <w:tcW w:w="1458" w:type="dxa"/>
          </w:tcPr>
          <w:p w14:paraId="07659CB0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CB1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7921D0" w14:paraId="07659CB5" w14:textId="77777777" w:rsidTr="009944B9">
        <w:tc>
          <w:tcPr>
            <w:tcW w:w="1458" w:type="dxa"/>
          </w:tcPr>
          <w:p w14:paraId="07659CB3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CB4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TaskResource</w:t>
            </w:r>
            <w:proofErr w:type="spellEnd"/>
          </w:p>
        </w:tc>
      </w:tr>
      <w:tr w:rsidR="007921D0" w14:paraId="07659CB8" w14:textId="77777777" w:rsidTr="009944B9">
        <w:tc>
          <w:tcPr>
            <w:tcW w:w="1458" w:type="dxa"/>
          </w:tcPr>
          <w:p w14:paraId="07659CB6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CB7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7921D0" w14:paraId="07659CF6" w14:textId="77777777" w:rsidTr="009944B9">
        <w:tc>
          <w:tcPr>
            <w:tcW w:w="1458" w:type="dxa"/>
          </w:tcPr>
          <w:p w14:paraId="07659CB9" w14:textId="77777777" w:rsidR="007921D0" w:rsidRDefault="007921D0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CBA" w14:textId="77777777" w:rsidR="00785ACC" w:rsidRPr="009F2A7A" w:rsidRDefault="0059375B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r:id="rId12" w:history="1">
              <w:r w:rsidR="004F02E7" w:rsidRPr="007D6D89">
                <w:rPr>
                  <w:rStyle w:val="Hyperlink"/>
                </w:rPr>
                <w:t>http://localhost:7443/rest/vmhosts</w:t>
              </w:r>
              <w:r w:rsidR="004F02E7" w:rsidRPr="004F02E7">
                <w:rPr>
                  <w:rStyle w:val="Hyperlink"/>
                </w:rPr>
                <w:t>?filter=”sessionId=52022eac-a989-7b86-861b-544fc3126211”&amp;filter=”vmmUuid=</w:t>
              </w:r>
              <w:r w:rsidR="004F02E7" w:rsidRPr="007D6D89">
                <w:rPr>
                  <w:rStyle w:val="Hyperlink"/>
                </w:rPr>
                <w:t>vmmuuid1</w:t>
              </w:r>
            </w:hyperlink>
            <w:r w:rsidR="00785ACC" w:rsidRPr="009F2A7A">
              <w:rPr>
                <w:rStyle w:val="Hyperlink"/>
              </w:rPr>
              <w:t>”</w:t>
            </w:r>
          </w:p>
          <w:p w14:paraId="07659CBB" w14:textId="77777777" w:rsidR="00785ACC" w:rsidRDefault="00785ACC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FF0000"/>
                <w:sz w:val="24"/>
                <w:szCs w:val="24"/>
              </w:rPr>
            </w:pPr>
          </w:p>
          <w:p w14:paraId="07659CBC" w14:textId="77777777" w:rsidR="007921D0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Request Body</w:t>
            </w:r>
          </w:p>
          <w:p w14:paraId="07659CBD" w14:textId="77777777" w:rsidR="00785ACC" w:rsidRDefault="00785ACC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[</w:t>
            </w:r>
          </w:p>
          <w:p w14:paraId="07659CBE" w14:textId="77777777" w:rsidR="007921D0" w:rsidRPr="00D10183" w:rsidRDefault="00785ACC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="007921D0"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CBF" w14:textId="77777777" w:rsidR="007921D0" w:rsidRPr="00D10183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hostMoid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 hostMoid</w:t>
            </w:r>
            <w:r w:rsidR="00785AC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1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C0" w14:textId="77777777" w:rsidR="007921D0" w:rsidRPr="00D10183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hypervisorMgrUuid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"vmmuuid</w:t>
            </w:r>
            <w:r w:rsidR="00785AC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1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CC1" w14:textId="77777777" w:rsidR="007921D0" w:rsidRDefault="00785ACC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="007921D0"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CC2" w14:textId="77777777" w:rsidR="00785ACC" w:rsidRPr="00D10183" w:rsidRDefault="00785ACC" w:rsidP="00785AC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CC3" w14:textId="77777777" w:rsidR="00785ACC" w:rsidRPr="00D10183" w:rsidRDefault="00785ACC" w:rsidP="00785AC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hostMoid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 hostMoid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2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C4" w14:textId="77777777" w:rsidR="00785ACC" w:rsidRPr="00D10183" w:rsidRDefault="00785ACC" w:rsidP="00785AC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hypervisorMgrUuid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"vmmuuid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1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CC5" w14:textId="77777777" w:rsidR="00785ACC" w:rsidRDefault="00785ACC" w:rsidP="00785AC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  <w:p w14:paraId="07659CC6" w14:textId="77777777" w:rsidR="00785ACC" w:rsidRPr="0089611B" w:rsidRDefault="00785ACC" w:rsidP="00785ACC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]</w:t>
            </w:r>
          </w:p>
          <w:p w14:paraId="07659CC7" w14:textId="77777777" w:rsidR="00C97805" w:rsidRDefault="00C97805" w:rsidP="009944B9">
            <w:pPr>
              <w:autoSpaceDE w:val="0"/>
              <w:autoSpaceDN w:val="0"/>
              <w:rPr>
                <w:rFonts w:cs="Arial"/>
                <w:color w:val="FF0000"/>
                <w:sz w:val="24"/>
                <w:szCs w:val="24"/>
              </w:rPr>
            </w:pPr>
          </w:p>
          <w:p w14:paraId="07659CC8" w14:textId="77777777" w:rsidR="007921D0" w:rsidRPr="0089611B" w:rsidRDefault="007921D0" w:rsidP="009944B9">
            <w:pPr>
              <w:autoSpaceDE w:val="0"/>
              <w:autoSpaceDN w:val="0"/>
              <w:rPr>
                <w:rFonts w:cs="Arial"/>
                <w:color w:val="FF0000"/>
                <w:sz w:val="24"/>
                <w:szCs w:val="24"/>
              </w:rPr>
            </w:pPr>
            <w:r w:rsidRPr="0089611B"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CC9" w14:textId="77777777" w:rsidR="00750768" w:rsidRDefault="00750768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[</w:t>
            </w:r>
          </w:p>
          <w:p w14:paraId="07659CCA" w14:textId="77777777" w:rsidR="007921D0" w:rsidRPr="0089611B" w:rsidRDefault="00750768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="007921D0"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CCB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"type":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TaskResource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CC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"name": null,</w:t>
            </w:r>
          </w:p>
          <w:p w14:paraId="07659CCD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"owner": null,</w:t>
            </w:r>
          </w:p>
          <w:p w14:paraId="07659CCE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taskErrors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CCF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userInitiated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false,</w:t>
            </w:r>
          </w:p>
          <w:p w14:paraId="07659CD0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taskStatus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CD1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associatedTaskUri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CD2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parentTaskUri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CD3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progressUpdates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CD4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associatedResourceUri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": </w:t>
            </w:r>
            <w:r w:rsidR="004F02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vmmuuid1,</w:t>
            </w:r>
            <w:r w:rsidR="00923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hostMoid1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CD5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totalSteps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0,</w:t>
            </w:r>
          </w:p>
          <w:p w14:paraId="07659CD6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completedSteps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0,</w:t>
            </w:r>
          </w:p>
          <w:p w14:paraId="07659CD7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taskOutput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CD8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taskState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"",</w:t>
            </w:r>
          </w:p>
          <w:p w14:paraId="07659CD9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"a96223c7-6faf-48e9-99fe-e99cf8379800",</w:t>
            </w:r>
          </w:p>
          <w:p w14:paraId="07659CDA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"category": null,</w:t>
            </w:r>
          </w:p>
          <w:p w14:paraId="07659CDB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eTag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CDC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"created": null,</w:t>
            </w:r>
          </w:p>
          <w:p w14:paraId="07659CDD" w14:textId="77777777" w:rsidR="007921D0" w:rsidRPr="0089611B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"modified": null</w:t>
            </w:r>
          </w:p>
          <w:p w14:paraId="07659CDE" w14:textId="77777777" w:rsidR="007921D0" w:rsidRDefault="00750768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="007921D0"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CDF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CE0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"type":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TaskResource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E1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"name": null,</w:t>
            </w:r>
          </w:p>
          <w:p w14:paraId="07659CE2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"owner": null,</w:t>
            </w:r>
          </w:p>
          <w:p w14:paraId="07659CE3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taskErrors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CE4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userInitiated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false,</w:t>
            </w:r>
          </w:p>
          <w:p w14:paraId="07659CE5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taskStatus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CE6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associatedTaskUri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CE7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parentTaskUri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CE8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progressUpdates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CE9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associatedResourceUri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": </w:t>
            </w:r>
            <w:r w:rsidR="004F02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vmmuuid1,</w:t>
            </w:r>
            <w:r w:rsidR="00923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hostMoid2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CEA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totalSteps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0,</w:t>
            </w:r>
          </w:p>
          <w:p w14:paraId="07659CEB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completedSteps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0,</w:t>
            </w:r>
          </w:p>
          <w:p w14:paraId="07659CEC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taskOutput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CED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taskState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"",</w:t>
            </w:r>
          </w:p>
          <w:p w14:paraId="07659CEE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="0092349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/rest/jobs/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a96223c7-6faf-48e9-99fe-e99cf8379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801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CEF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"category": null,</w:t>
            </w:r>
          </w:p>
          <w:p w14:paraId="07659CF0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eTag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CF1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"created": null,</w:t>
            </w:r>
          </w:p>
          <w:p w14:paraId="07659CF2" w14:textId="77777777" w:rsidR="00750768" w:rsidRPr="0089611B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"modified": null</w:t>
            </w:r>
          </w:p>
          <w:p w14:paraId="07659CF3" w14:textId="77777777" w:rsidR="00750768" w:rsidRDefault="00750768" w:rsidP="00750768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  <w:p w14:paraId="07659CF4" w14:textId="77777777" w:rsidR="00750768" w:rsidRPr="0089611B" w:rsidRDefault="00750768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]</w:t>
            </w:r>
          </w:p>
          <w:p w14:paraId="07659CF5" w14:textId="77777777" w:rsidR="007921D0" w:rsidRPr="00CD27C7" w:rsidRDefault="007921D0" w:rsidP="009944B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</w:t>
            </w:r>
          </w:p>
        </w:tc>
      </w:tr>
    </w:tbl>
    <w:p w14:paraId="07659CF7" w14:textId="77777777" w:rsidR="007921D0" w:rsidRDefault="007921D0" w:rsidP="007921D0">
      <w:r>
        <w:rPr>
          <w:rFonts w:eastAsia="Times New Roman"/>
        </w:rPr>
        <w:lastRenderedPageBreak/>
        <w:t xml:space="preserve">Note: </w:t>
      </w:r>
      <w:r>
        <w:t xml:space="preserve">The </w:t>
      </w:r>
      <w:proofErr w:type="spellStart"/>
      <w:r>
        <w:t>hostMoid</w:t>
      </w:r>
      <w:proofErr w:type="spellEnd"/>
      <w:r>
        <w:t xml:space="preserve"> is used along with the VMM </w:t>
      </w:r>
      <w:proofErr w:type="spellStart"/>
      <w:r>
        <w:t>uuid</w:t>
      </w:r>
      <w:proofErr w:type="spellEnd"/>
      <w:r>
        <w:t xml:space="preserve"> as the </w:t>
      </w:r>
      <w:proofErr w:type="spellStart"/>
      <w:r>
        <w:t>hostMoid</w:t>
      </w:r>
      <w:proofErr w:type="spellEnd"/>
      <w:r>
        <w:t xml:space="preserve"> is not unique across VMMs</w:t>
      </w:r>
    </w:p>
    <w:p w14:paraId="07659CF8" w14:textId="77777777" w:rsidR="00017F05" w:rsidRDefault="00017F05" w:rsidP="00017F05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159" w:name="_Toc364722747"/>
      <w:r>
        <w:rPr>
          <w:rFonts w:eastAsia="Times New Roman"/>
          <w:i/>
        </w:rPr>
        <w:lastRenderedPageBreak/>
        <w:t>Fix single Host networks – PUT</w:t>
      </w:r>
      <w:bookmarkEnd w:id="1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388"/>
      </w:tblGrid>
      <w:tr w:rsidR="00017F05" w14:paraId="07659CFB" w14:textId="77777777" w:rsidTr="00814089">
        <w:tc>
          <w:tcPr>
            <w:tcW w:w="1458" w:type="dxa"/>
          </w:tcPr>
          <w:p w14:paraId="07659CF9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CFA" w14:textId="77777777" w:rsidR="00017F05" w:rsidRPr="00547DC3" w:rsidRDefault="0059375B" w:rsidP="0081408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3F5FBF"/>
                <w:sz w:val="24"/>
                <w:szCs w:val="24"/>
              </w:rPr>
            </w:pPr>
            <w:hyperlink w:history="1">
              <w:r w:rsidR="00017F05" w:rsidRPr="009F2A7A">
                <w:rPr>
                  <w:rStyle w:val="Hyperlink"/>
                </w:rPr>
                <w:t>https://&lt;appliance&gt;:&lt;port&gt;/rest/vmhosts</w:t>
              </w:r>
            </w:hyperlink>
            <w:r w:rsidR="00017F05" w:rsidRPr="009F2A7A">
              <w:rPr>
                <w:rStyle w:val="Hyperlink"/>
              </w:rPr>
              <w:t>/&lt;hostMoid&gt;?filter=”sessionId=52022eac-a989-7b86-861b-544fc3126211”&amp;filter=”vmmUuid=</w:t>
            </w:r>
            <w:r w:rsidR="007B72ED" w:rsidRPr="009F2A7A">
              <w:rPr>
                <w:rStyle w:val="Hyperlink"/>
              </w:rPr>
              <w:t xml:space="preserve"> vmmuuid1</w:t>
            </w:r>
            <w:r w:rsidR="00017F05" w:rsidRPr="009F2A7A">
              <w:rPr>
                <w:rStyle w:val="Hyperlink"/>
              </w:rPr>
              <w:t>”</w:t>
            </w:r>
            <w:r w:rsidR="00017F05">
              <w:rPr>
                <w:rFonts w:cs="Arial"/>
                <w:sz w:val="24"/>
                <w:szCs w:val="24"/>
              </w:rPr>
              <w:t xml:space="preserve"> </w:t>
            </w:r>
            <w:r w:rsidR="00017F05" w:rsidRPr="00E41535">
              <w:rPr>
                <w:rFonts w:cs="Arial"/>
                <w:sz w:val="24"/>
                <w:szCs w:val="24"/>
              </w:rPr>
              <w:t xml:space="preserve"> </w:t>
            </w:r>
            <w:r w:rsidR="00017F05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017F05" w14:paraId="07659CFE" w14:textId="77777777" w:rsidTr="00814089">
        <w:tc>
          <w:tcPr>
            <w:tcW w:w="1458" w:type="dxa"/>
          </w:tcPr>
          <w:p w14:paraId="07659CFC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CFD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</w:tr>
      <w:tr w:rsidR="00017F05" w14:paraId="07659D01" w14:textId="77777777" w:rsidTr="00814089">
        <w:tc>
          <w:tcPr>
            <w:tcW w:w="1458" w:type="dxa"/>
          </w:tcPr>
          <w:p w14:paraId="07659CFF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D00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017F05" w14:paraId="07659D04" w14:textId="77777777" w:rsidTr="00814089">
        <w:tc>
          <w:tcPr>
            <w:tcW w:w="1458" w:type="dxa"/>
          </w:tcPr>
          <w:p w14:paraId="07659D02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D03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017F05" w14:paraId="07659D07" w14:textId="77777777" w:rsidTr="00814089">
        <w:tc>
          <w:tcPr>
            <w:tcW w:w="1458" w:type="dxa"/>
          </w:tcPr>
          <w:p w14:paraId="07659D05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D06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017F05" w14:paraId="07659D0A" w14:textId="77777777" w:rsidTr="00814089">
        <w:tc>
          <w:tcPr>
            <w:tcW w:w="1458" w:type="dxa"/>
          </w:tcPr>
          <w:p w14:paraId="07659D08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D09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TaskResource</w:t>
            </w:r>
            <w:proofErr w:type="spellEnd"/>
          </w:p>
        </w:tc>
      </w:tr>
      <w:tr w:rsidR="00017F05" w14:paraId="07659D0D" w14:textId="77777777" w:rsidTr="00814089">
        <w:tc>
          <w:tcPr>
            <w:tcW w:w="1458" w:type="dxa"/>
          </w:tcPr>
          <w:p w14:paraId="07659D0B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D0C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017F05" w14:paraId="07659D2E" w14:textId="77777777" w:rsidTr="00814089">
        <w:tc>
          <w:tcPr>
            <w:tcW w:w="1458" w:type="dxa"/>
          </w:tcPr>
          <w:p w14:paraId="07659D0E" w14:textId="77777777" w:rsidR="00017F05" w:rsidRDefault="00017F05" w:rsidP="0081408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D0F" w14:textId="77777777" w:rsidR="00017F05" w:rsidRPr="009F2A7A" w:rsidRDefault="0059375B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r:id="rId13" w:history="1">
              <w:r w:rsidR="004F02E7" w:rsidRPr="009F2A7A">
                <w:rPr>
                  <w:rStyle w:val="Hyperlink"/>
                </w:rPr>
                <w:t>http://localhost:7443/rest/vmhosts/hostMoid1</w:t>
              </w:r>
              <w:r w:rsidR="004F02E7" w:rsidRPr="00513937">
                <w:rPr>
                  <w:rStyle w:val="Hyperlink"/>
                </w:rPr>
                <w:t>?filter=”sessionId=52022eac-a989-7b86-861b-544fc3126211”&amp;filter=”vmmUuid=</w:t>
              </w:r>
              <w:r w:rsidR="004F02E7" w:rsidRPr="007D6D89">
                <w:rPr>
                  <w:rStyle w:val="Hyperlink"/>
                </w:rPr>
                <w:t>vmmuuid1</w:t>
              </w:r>
            </w:hyperlink>
            <w:r w:rsidR="00017F05" w:rsidRPr="009F2A7A">
              <w:rPr>
                <w:rStyle w:val="Hyperlink"/>
              </w:rPr>
              <w:t>”</w:t>
            </w:r>
          </w:p>
          <w:p w14:paraId="07659D10" w14:textId="77777777" w:rsidR="00017F05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FF0000"/>
                <w:sz w:val="24"/>
                <w:szCs w:val="24"/>
              </w:rPr>
            </w:pPr>
          </w:p>
          <w:p w14:paraId="07659D11" w14:textId="77777777" w:rsidR="00017F05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Request Body</w:t>
            </w:r>
          </w:p>
          <w:p w14:paraId="07659D12" w14:textId="77777777" w:rsidR="00017F05" w:rsidRPr="00D10183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D13" w14:textId="77777777" w:rsidR="00017F05" w:rsidRPr="00D10183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hostMoid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"hostMoid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1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D14" w14:textId="77777777" w:rsidR="00017F05" w:rsidRPr="00D10183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hypervisorMgrUuid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"vmmuuid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1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15" w14:textId="77777777" w:rsidR="00017F05" w:rsidRPr="0089611B" w:rsidRDefault="00017F05" w:rsidP="00017F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  <w:p w14:paraId="07659D16" w14:textId="77777777" w:rsidR="00C97805" w:rsidRDefault="00C97805" w:rsidP="00814089">
            <w:pPr>
              <w:autoSpaceDE w:val="0"/>
              <w:autoSpaceDN w:val="0"/>
              <w:rPr>
                <w:rFonts w:cs="Arial"/>
                <w:color w:val="FF0000"/>
                <w:sz w:val="24"/>
                <w:szCs w:val="24"/>
              </w:rPr>
            </w:pPr>
          </w:p>
          <w:p w14:paraId="07659D17" w14:textId="77777777" w:rsidR="00017F05" w:rsidRPr="0089611B" w:rsidRDefault="00017F05" w:rsidP="00814089">
            <w:pPr>
              <w:autoSpaceDE w:val="0"/>
              <w:autoSpaceDN w:val="0"/>
              <w:rPr>
                <w:rFonts w:cs="Arial"/>
                <w:color w:val="FF0000"/>
                <w:sz w:val="24"/>
                <w:szCs w:val="24"/>
              </w:rPr>
            </w:pPr>
            <w:r w:rsidRPr="0089611B"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D18" w14:textId="77777777" w:rsidR="00017F05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D19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D1A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"type":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TaskResource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D1B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"name": null,</w:t>
            </w:r>
          </w:p>
          <w:p w14:paraId="07659D1C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"owner": null,</w:t>
            </w:r>
          </w:p>
          <w:p w14:paraId="07659D1D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taskErrors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D1E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userInitiated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false,</w:t>
            </w:r>
          </w:p>
          <w:p w14:paraId="07659D1F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taskStatus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D20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associatedTaskUri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D21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parentTaskUri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D22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progressUpdates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D23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associatedResourceUri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": </w:t>
            </w:r>
            <w:r w:rsidR="00DF227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”</w:t>
            </w:r>
            <w:r w:rsidR="004F02E7"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vmmuuid</w:t>
            </w:r>
            <w:r w:rsidR="004F02E7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1</w:t>
            </w:r>
            <w:r w:rsidR="00DF227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,hostMoid1”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D24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totalSteps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0,</w:t>
            </w:r>
          </w:p>
          <w:p w14:paraId="07659D25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completedSteps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0,</w:t>
            </w:r>
          </w:p>
          <w:p w14:paraId="07659D26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taskOutput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D27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taskState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"",</w:t>
            </w:r>
          </w:p>
          <w:p w14:paraId="07659D28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="00DF227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/rest/jobs/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a96223c7-6faf-48e9-99fe-e99cf8379800",</w:t>
            </w:r>
          </w:p>
          <w:p w14:paraId="07659D29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"category": null,</w:t>
            </w:r>
          </w:p>
          <w:p w14:paraId="07659D2A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eTag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D2B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"created": null,</w:t>
            </w:r>
          </w:p>
          <w:p w14:paraId="07659D2C" w14:textId="77777777" w:rsidR="00017F05" w:rsidRPr="0089611B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"modified": null</w:t>
            </w:r>
          </w:p>
          <w:p w14:paraId="07659D2D" w14:textId="77777777" w:rsidR="00017F05" w:rsidRPr="00CD27C7" w:rsidRDefault="00017F05" w:rsidP="0081408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</w:t>
            </w:r>
          </w:p>
        </w:tc>
      </w:tr>
    </w:tbl>
    <w:p w14:paraId="07659D2F" w14:textId="77777777" w:rsidR="007921D0" w:rsidRDefault="007921D0" w:rsidP="00F05521"/>
    <w:p w14:paraId="07659D30" w14:textId="77777777" w:rsidR="00C146C3" w:rsidRDefault="00C146C3" w:rsidP="00F05521"/>
    <w:p w14:paraId="07659D31" w14:textId="77777777" w:rsidR="00C146C3" w:rsidRDefault="00C146C3" w:rsidP="00F05521"/>
    <w:p w14:paraId="07659D32" w14:textId="77777777" w:rsidR="0033563B" w:rsidRPr="0033563B" w:rsidRDefault="00CB44CF" w:rsidP="0033563B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160" w:name="_Toc364722748"/>
      <w:r w:rsidRPr="0033563B">
        <w:rPr>
          <w:rFonts w:eastAsia="Times New Roman"/>
          <w:i/>
        </w:rPr>
        <w:t>Host-</w:t>
      </w:r>
      <w:proofErr w:type="spellStart"/>
      <w:r w:rsidRPr="0033563B">
        <w:rPr>
          <w:rFonts w:eastAsia="Times New Roman"/>
          <w:i/>
        </w:rPr>
        <w:t>Config</w:t>
      </w:r>
      <w:proofErr w:type="spellEnd"/>
      <w:r w:rsidRPr="0033563B">
        <w:rPr>
          <w:rFonts w:eastAsia="Times New Roman"/>
          <w:i/>
        </w:rPr>
        <w:t xml:space="preserve"> – GET –</w:t>
      </w:r>
      <w:r w:rsidR="0033563B" w:rsidRPr="0033563B">
        <w:rPr>
          <w:rFonts w:eastAsia="Times New Roman"/>
          <w:i/>
        </w:rPr>
        <w:t xml:space="preserve"> Host consistency summary view</w:t>
      </w:r>
      <w:bookmarkEnd w:id="160"/>
    </w:p>
    <w:p w14:paraId="07659D33" w14:textId="77777777" w:rsidR="00CB44CF" w:rsidRDefault="0033563B" w:rsidP="0033563B">
      <w:pPr>
        <w:pStyle w:val="ListParagraph"/>
      </w:pPr>
      <w:r>
        <w:t>Host’s</w:t>
      </w:r>
      <w:r w:rsidR="00CB44CF">
        <w:t xml:space="preserve"> </w:t>
      </w:r>
      <w:proofErr w:type="spellStart"/>
      <w:r w:rsidR="00CB44CF">
        <w:t>vcenter</w:t>
      </w:r>
      <w:proofErr w:type="spellEnd"/>
      <w:r w:rsidR="00CB44CF">
        <w:t xml:space="preserve"> profile con</w:t>
      </w:r>
      <w:r>
        <w:t xml:space="preserve">sistency against its </w:t>
      </w:r>
      <w:proofErr w:type="spellStart"/>
      <w:proofErr w:type="gramStart"/>
      <w:r>
        <w:t>vc</w:t>
      </w:r>
      <w:proofErr w:type="spellEnd"/>
      <w:proofErr w:type="gramEnd"/>
      <w:r>
        <w:t xml:space="preserve"> profile.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210"/>
        <w:gridCol w:w="8348"/>
      </w:tblGrid>
      <w:tr w:rsidR="0086104E" w14:paraId="07659D37" w14:textId="77777777" w:rsidTr="00D97499">
        <w:trPr>
          <w:trHeight w:val="818"/>
        </w:trPr>
        <w:tc>
          <w:tcPr>
            <w:tcW w:w="1210" w:type="dxa"/>
          </w:tcPr>
          <w:p w14:paraId="07659D34" w14:textId="77777777" w:rsidR="0086104E" w:rsidRDefault="0086104E" w:rsidP="00553517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348" w:type="dxa"/>
          </w:tcPr>
          <w:p w14:paraId="07659D35" w14:textId="77777777" w:rsidR="0086104E" w:rsidRPr="009F2A7A" w:rsidRDefault="0059375B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w:history="1">
              <w:r w:rsidR="00824B7E" w:rsidRPr="009F2A7A">
                <w:rPr>
                  <w:rStyle w:val="Hyperlink"/>
                </w:rPr>
                <w:t>https://&lt;appliance&gt;:&lt;port&gt;/rest/vmhosts/&lt;hostMoId&gt;/networkstatus?</w:t>
              </w:r>
              <w:r w:rsidR="00824B7E" w:rsidRPr="00824B7E">
                <w:rPr>
                  <w:rStyle w:val="Hyperlink"/>
                </w:rPr>
                <w:t xml:space="preserve"> </w:t>
              </w:r>
              <w:r w:rsidR="00824B7E" w:rsidRPr="009F2A7A">
                <w:rPr>
                  <w:rStyle w:val="Hyperlink"/>
                </w:rPr>
                <w:t>filter=”sessionId=52022eac-a989-7b86-861b-544fc3126211”&amp;&amp;filter=”vmmUuid=</w:t>
              </w:r>
            </w:hyperlink>
            <w:r w:rsidR="00373B2E" w:rsidRPr="009F2A7A">
              <w:rPr>
                <w:rStyle w:val="Hyperlink"/>
              </w:rPr>
              <w:t>vmmuuid1</w:t>
            </w:r>
            <w:r w:rsidR="00111850" w:rsidRPr="009F2A7A">
              <w:rPr>
                <w:rStyle w:val="Hyperlink"/>
              </w:rPr>
              <w:t>”</w:t>
            </w:r>
            <w:r w:rsidR="00896C04" w:rsidRPr="009F2A7A">
              <w:rPr>
                <w:rStyle w:val="Hyperlink"/>
              </w:rPr>
              <w:t>&amp;view=summary</w:t>
            </w:r>
          </w:p>
          <w:p w14:paraId="07659D36" w14:textId="77777777" w:rsidR="00111850" w:rsidRPr="002C0DF1" w:rsidRDefault="00111850" w:rsidP="002C0DF1">
            <w:pPr>
              <w:autoSpaceDE w:val="0"/>
              <w:autoSpaceDN w:val="0"/>
              <w:rPr>
                <w:rFonts w:cs="Arial"/>
                <w:color w:val="3F5FBF"/>
                <w:sz w:val="24"/>
                <w:szCs w:val="24"/>
              </w:rPr>
            </w:pPr>
          </w:p>
        </w:tc>
      </w:tr>
      <w:tr w:rsidR="0086104E" w14:paraId="07659D3A" w14:textId="77777777" w:rsidTr="00D97499">
        <w:tc>
          <w:tcPr>
            <w:tcW w:w="1210" w:type="dxa"/>
          </w:tcPr>
          <w:p w14:paraId="07659D38" w14:textId="77777777" w:rsidR="0086104E" w:rsidRDefault="0086104E" w:rsidP="00553517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348" w:type="dxa"/>
          </w:tcPr>
          <w:p w14:paraId="07659D39" w14:textId="77777777" w:rsidR="0086104E" w:rsidRDefault="0086104E" w:rsidP="00553517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86104E" w14:paraId="07659D3D" w14:textId="77777777" w:rsidTr="00D97499">
        <w:tc>
          <w:tcPr>
            <w:tcW w:w="1210" w:type="dxa"/>
          </w:tcPr>
          <w:p w14:paraId="07659D3B" w14:textId="77777777" w:rsidR="0086104E" w:rsidRDefault="0086104E" w:rsidP="00553517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348" w:type="dxa"/>
          </w:tcPr>
          <w:p w14:paraId="07659D3C" w14:textId="77777777" w:rsidR="0086104E" w:rsidRDefault="0086104E" w:rsidP="00553517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86104E" w14:paraId="07659D40" w14:textId="77777777" w:rsidTr="00D97499">
        <w:tc>
          <w:tcPr>
            <w:tcW w:w="1210" w:type="dxa"/>
          </w:tcPr>
          <w:p w14:paraId="07659D3E" w14:textId="77777777" w:rsidR="0086104E" w:rsidRDefault="0086104E" w:rsidP="00553517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348" w:type="dxa"/>
          </w:tcPr>
          <w:p w14:paraId="07659D3F" w14:textId="77777777" w:rsidR="0086104E" w:rsidRDefault="006F4BFA" w:rsidP="00553517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86104E" w14:paraId="07659D43" w14:textId="77777777" w:rsidTr="00D97499">
        <w:tc>
          <w:tcPr>
            <w:tcW w:w="1210" w:type="dxa"/>
          </w:tcPr>
          <w:p w14:paraId="07659D41" w14:textId="77777777" w:rsidR="0086104E" w:rsidRDefault="0086104E" w:rsidP="00553517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348" w:type="dxa"/>
          </w:tcPr>
          <w:p w14:paraId="07659D42" w14:textId="77777777" w:rsidR="0086104E" w:rsidRDefault="0086104E" w:rsidP="00553517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86104E" w14:paraId="07659D46" w14:textId="77777777" w:rsidTr="00D97499">
        <w:tc>
          <w:tcPr>
            <w:tcW w:w="1210" w:type="dxa"/>
          </w:tcPr>
          <w:p w14:paraId="07659D44" w14:textId="77777777" w:rsidR="0086104E" w:rsidRDefault="0086104E" w:rsidP="00553517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348" w:type="dxa"/>
          </w:tcPr>
          <w:p w14:paraId="07659D45" w14:textId="77777777" w:rsidR="0086104E" w:rsidRDefault="002360E4" w:rsidP="00553517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t>HostNetworkStatusDto</w:t>
            </w:r>
            <w:proofErr w:type="spellEnd"/>
          </w:p>
        </w:tc>
      </w:tr>
      <w:tr w:rsidR="0086104E" w14:paraId="07659D49" w14:textId="77777777" w:rsidTr="00D97499">
        <w:tc>
          <w:tcPr>
            <w:tcW w:w="1210" w:type="dxa"/>
          </w:tcPr>
          <w:p w14:paraId="07659D47" w14:textId="77777777" w:rsidR="0086104E" w:rsidRDefault="0086104E" w:rsidP="00553517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348" w:type="dxa"/>
          </w:tcPr>
          <w:p w14:paraId="07659D48" w14:textId="77777777" w:rsidR="0086104E" w:rsidRDefault="0086104E" w:rsidP="00553517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144535" w14:paraId="07659D53" w14:textId="77777777" w:rsidTr="00D97499">
        <w:tc>
          <w:tcPr>
            <w:tcW w:w="1210" w:type="dxa"/>
          </w:tcPr>
          <w:p w14:paraId="07659D4A" w14:textId="77777777" w:rsidR="00144535" w:rsidRDefault="00144535" w:rsidP="00553517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348" w:type="dxa"/>
          </w:tcPr>
          <w:p w14:paraId="07659D4B" w14:textId="77777777" w:rsidR="00144535" w:rsidRPr="009F2A7A" w:rsidRDefault="0075051E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r w:rsidRPr="00824B7E">
              <w:rPr>
                <w:rStyle w:val="Hyperlink"/>
              </w:rPr>
              <w:t>http://localhost:7443/rest/vmhosts/host-29/networkstatus</w:t>
            </w:r>
            <w:r w:rsidRPr="00824B7E" w:rsidDel="00896C04">
              <w:rPr>
                <w:rStyle w:val="Hyperlink"/>
              </w:rPr>
              <w:t xml:space="preserve"> </w:t>
            </w:r>
            <w:r w:rsidRPr="00824B7E">
              <w:rPr>
                <w:rStyle w:val="Hyperlink"/>
              </w:rPr>
              <w:t>?filter=”sessionId=52022eac-a989-7b86-861b-544fc3126211”&amp;filter=”vmmUuid=</w:t>
            </w:r>
            <w:r w:rsidR="00373B2E" w:rsidRPr="009F2A7A">
              <w:rPr>
                <w:rStyle w:val="Hyperlink"/>
              </w:rPr>
              <w:t>vmmuuid1</w:t>
            </w:r>
            <w:r w:rsidR="00144535" w:rsidRPr="009F2A7A">
              <w:rPr>
                <w:rStyle w:val="Hyperlink"/>
              </w:rPr>
              <w:t>”</w:t>
            </w:r>
            <w:r w:rsidR="00896C04" w:rsidRPr="009F2A7A">
              <w:rPr>
                <w:rStyle w:val="Hyperlink"/>
              </w:rPr>
              <w:t>&amp;view=summary</w:t>
            </w:r>
          </w:p>
          <w:p w14:paraId="07659D4C" w14:textId="77777777" w:rsidR="00144535" w:rsidRDefault="00144535" w:rsidP="00144535"/>
          <w:p w14:paraId="07659D4D" w14:textId="77777777" w:rsidR="00144535" w:rsidRDefault="00144535" w:rsidP="00144535">
            <w:pPr>
              <w:autoSpaceDE w:val="0"/>
              <w:autoSpaceDN w:val="0"/>
              <w:rPr>
                <w:rFonts w:asciiTheme="minorHAnsi" w:eastAsiaTheme="minorEastAsia" w:hAnsiTheme="minorHAnsi" w:cs="Arial"/>
                <w:color w:val="FF0000"/>
                <w:sz w:val="24"/>
                <w:szCs w:val="24"/>
                <w:lang w:bidi="ar-SA"/>
              </w:rPr>
            </w:pPr>
            <w:r w:rsidRPr="009B7121">
              <w:rPr>
                <w:color w:val="FF0000"/>
              </w:rPr>
              <w:t>Response Body</w:t>
            </w:r>
          </w:p>
          <w:p w14:paraId="07659D4E" w14:textId="77777777" w:rsidR="00144535" w:rsidRDefault="00144535" w:rsidP="00144535"/>
          <w:p w14:paraId="07659D4F" w14:textId="77777777" w:rsidR="002360E4" w:rsidRPr="00C97805" w:rsidRDefault="002360E4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D50" w14:textId="77777777" w:rsidR="002360E4" w:rsidRPr="00C97805" w:rsidRDefault="002360E4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"type":"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HostNetworkStatusDto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D51" w14:textId="026A625D" w:rsidR="002360E4" w:rsidRDefault="002360E4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hostNetworkStatus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":"MISMATCH"</w:t>
            </w:r>
            <w:r w:rsidR="0050612D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303771A" w14:textId="43C0C25E" w:rsidR="0050612D" w:rsidRPr="00C97805" w:rsidRDefault="0050612D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description":"</w:t>
            </w:r>
            <w:r w:rsidR="009567E9" w:rsidRPr="009567E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</w:t>
            </w:r>
            <w:proofErr w:type="spellEnd"/>
            <w:r w:rsidR="009567E9" w:rsidRPr="009567E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network configuration does not match with server profile</w:t>
            </w: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52" w14:textId="77777777" w:rsidR="002360E4" w:rsidRPr="00144535" w:rsidRDefault="002360E4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7659D54" w14:textId="77777777" w:rsidR="00CB44CF" w:rsidRDefault="00CB44CF" w:rsidP="00CB44CF"/>
    <w:p w14:paraId="07659D55" w14:textId="77777777" w:rsidR="00C146C3" w:rsidRDefault="00C146C3" w:rsidP="00CB44CF"/>
    <w:p w14:paraId="07659D56" w14:textId="77777777" w:rsidR="00C146C3" w:rsidRDefault="00C146C3" w:rsidP="00CB44CF"/>
    <w:p w14:paraId="07659D57" w14:textId="77777777" w:rsidR="00C146C3" w:rsidRDefault="00C146C3" w:rsidP="00CB44CF"/>
    <w:p w14:paraId="07659D58" w14:textId="77777777" w:rsidR="00C146C3" w:rsidRDefault="00C146C3" w:rsidP="00CB44CF"/>
    <w:p w14:paraId="07659D59" w14:textId="77777777" w:rsidR="00143A62" w:rsidRDefault="00143A62" w:rsidP="00CB44CF"/>
    <w:p w14:paraId="07659D5A" w14:textId="77777777" w:rsidR="0033563B" w:rsidRPr="0033563B" w:rsidRDefault="0033563B" w:rsidP="0033563B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161" w:name="_Toc364722749"/>
      <w:r w:rsidRPr="0033563B">
        <w:rPr>
          <w:rFonts w:eastAsia="Times New Roman"/>
          <w:i/>
        </w:rPr>
        <w:t>Host-</w:t>
      </w:r>
      <w:proofErr w:type="spellStart"/>
      <w:r w:rsidRPr="0033563B">
        <w:rPr>
          <w:rFonts w:eastAsia="Times New Roman"/>
          <w:i/>
        </w:rPr>
        <w:t>Config</w:t>
      </w:r>
      <w:proofErr w:type="spellEnd"/>
      <w:r w:rsidRPr="0033563B">
        <w:rPr>
          <w:rFonts w:eastAsia="Times New Roman"/>
          <w:i/>
        </w:rPr>
        <w:t xml:space="preserve"> – GET – Host consistency </w:t>
      </w:r>
      <w:r>
        <w:rPr>
          <w:rFonts w:eastAsia="Times New Roman"/>
          <w:i/>
        </w:rPr>
        <w:t>detailed</w:t>
      </w:r>
      <w:r w:rsidRPr="0033563B">
        <w:rPr>
          <w:rFonts w:eastAsia="Times New Roman"/>
          <w:i/>
        </w:rPr>
        <w:t xml:space="preserve"> view</w:t>
      </w:r>
      <w:bookmarkEnd w:id="161"/>
    </w:p>
    <w:tbl>
      <w:tblPr>
        <w:tblStyle w:val="TableGrid"/>
        <w:tblpPr w:leftFromText="180" w:rightFromText="180" w:horzAnchor="margin" w:tblpY="876"/>
        <w:tblW w:w="0" w:type="auto"/>
        <w:tblLook w:val="04A0" w:firstRow="1" w:lastRow="0" w:firstColumn="1" w:lastColumn="0" w:noHBand="0" w:noVBand="1"/>
      </w:tblPr>
      <w:tblGrid>
        <w:gridCol w:w="1210"/>
        <w:gridCol w:w="8366"/>
      </w:tblGrid>
      <w:tr w:rsidR="00263A12" w14:paraId="07659D5E" w14:textId="77777777" w:rsidTr="00695154">
        <w:trPr>
          <w:trHeight w:val="70"/>
        </w:trPr>
        <w:tc>
          <w:tcPr>
            <w:tcW w:w="999" w:type="dxa"/>
          </w:tcPr>
          <w:p w14:paraId="07659D5B" w14:textId="77777777" w:rsidR="00263A12" w:rsidRDefault="00E55B2E" w:rsidP="0033563B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URL</w:t>
            </w:r>
          </w:p>
        </w:tc>
        <w:tc>
          <w:tcPr>
            <w:tcW w:w="8577" w:type="dxa"/>
          </w:tcPr>
          <w:p w14:paraId="07659D5C" w14:textId="77777777" w:rsidR="00E55B2E" w:rsidRPr="009F2A7A" w:rsidRDefault="0059375B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r:id="rId14" w:history="1">
              <w:r w:rsidR="00274A67" w:rsidRPr="009F2A7A">
                <w:rPr>
                  <w:rStyle w:val="Hyperlink"/>
                </w:rPr>
                <w:t>https://localhost:7443/rest/vmhosts/&lt;hostMoId&gt;/</w:t>
              </w:r>
              <w:r w:rsidR="00274A67" w:rsidRPr="00274A67">
                <w:rPr>
                  <w:rStyle w:val="Hyperlink"/>
                </w:rPr>
                <w:t xml:space="preserve"> </w:t>
              </w:r>
              <w:proofErr w:type="spellStart"/>
              <w:r w:rsidR="00274A67" w:rsidRPr="009F2A7A">
                <w:rPr>
                  <w:rStyle w:val="Hyperlink"/>
                </w:rPr>
                <w:t>networkstatus</w:t>
              </w:r>
              <w:proofErr w:type="spellEnd"/>
              <w:r w:rsidR="00274A67" w:rsidRPr="009F2A7A" w:rsidDel="00DA2AB3">
                <w:rPr>
                  <w:rStyle w:val="Hyperlink"/>
                </w:rPr>
                <w:t xml:space="preserve"> </w:t>
              </w:r>
              <w:r w:rsidR="00274A67" w:rsidRPr="009F2A7A">
                <w:rPr>
                  <w:rStyle w:val="Hyperlink"/>
                </w:rPr>
                <w:t>?filter=”</w:t>
              </w:r>
              <w:proofErr w:type="spellStart"/>
              <w:r w:rsidR="00274A67" w:rsidRPr="009F2A7A">
                <w:rPr>
                  <w:rStyle w:val="Hyperlink"/>
                </w:rPr>
                <w:t>vmmUuid</w:t>
              </w:r>
              <w:proofErr w:type="spellEnd"/>
              <w:r w:rsidR="00274A67" w:rsidRPr="009F2A7A">
                <w:rPr>
                  <w:rStyle w:val="Hyperlink"/>
                </w:rPr>
                <w:t xml:space="preserve">=D921C9CA-925B-4A7E-A2D9-732C905E252C </w:t>
              </w:r>
            </w:hyperlink>
            <w:r w:rsidR="00E55B2E" w:rsidRPr="009F2A7A">
              <w:rPr>
                <w:rStyle w:val="Hyperlink"/>
              </w:rPr>
              <w:t>”&amp;filter=”sessionId=52022eac-a989-7b86-861b-544fc3126211”</w:t>
            </w:r>
            <w:r w:rsidR="00DA2AB3" w:rsidRPr="009F2A7A">
              <w:rPr>
                <w:rStyle w:val="Hyperlink"/>
              </w:rPr>
              <w:t>&amp;view=detail</w:t>
            </w:r>
          </w:p>
          <w:p w14:paraId="07659D5D" w14:textId="77777777" w:rsidR="00AC523E" w:rsidRPr="00AC523E" w:rsidRDefault="00AC523E" w:rsidP="00695154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3F5FBF"/>
                <w:sz w:val="24"/>
                <w:szCs w:val="24"/>
              </w:rPr>
            </w:pPr>
          </w:p>
        </w:tc>
      </w:tr>
      <w:tr w:rsidR="00263A12" w14:paraId="07659D61" w14:textId="77777777" w:rsidTr="00143A62">
        <w:tc>
          <w:tcPr>
            <w:tcW w:w="999" w:type="dxa"/>
          </w:tcPr>
          <w:p w14:paraId="07659D5F" w14:textId="77777777" w:rsidR="00263A12" w:rsidRDefault="00263A12" w:rsidP="0033563B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577" w:type="dxa"/>
          </w:tcPr>
          <w:p w14:paraId="07659D60" w14:textId="77777777" w:rsidR="00263A12" w:rsidRDefault="00263A12" w:rsidP="0033563B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263A12" w14:paraId="07659D64" w14:textId="77777777" w:rsidTr="00143A62">
        <w:tc>
          <w:tcPr>
            <w:tcW w:w="999" w:type="dxa"/>
          </w:tcPr>
          <w:p w14:paraId="07659D62" w14:textId="77777777" w:rsidR="00263A12" w:rsidRDefault="00263A12" w:rsidP="0033563B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577" w:type="dxa"/>
          </w:tcPr>
          <w:p w14:paraId="07659D63" w14:textId="77777777" w:rsidR="00263A12" w:rsidRDefault="00263A12" w:rsidP="0033563B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263A12" w14:paraId="07659D67" w14:textId="77777777" w:rsidTr="00143A62">
        <w:tc>
          <w:tcPr>
            <w:tcW w:w="999" w:type="dxa"/>
          </w:tcPr>
          <w:p w14:paraId="07659D65" w14:textId="77777777" w:rsidR="00263A12" w:rsidRDefault="00263A12" w:rsidP="0033563B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577" w:type="dxa"/>
          </w:tcPr>
          <w:p w14:paraId="07659D66" w14:textId="77777777" w:rsidR="00263A12" w:rsidRDefault="00C94A47" w:rsidP="0033563B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263A12" w14:paraId="07659D6A" w14:textId="77777777" w:rsidTr="00143A62">
        <w:tc>
          <w:tcPr>
            <w:tcW w:w="999" w:type="dxa"/>
          </w:tcPr>
          <w:p w14:paraId="07659D68" w14:textId="77777777" w:rsidR="00263A12" w:rsidRDefault="00263A12" w:rsidP="0033563B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577" w:type="dxa"/>
          </w:tcPr>
          <w:p w14:paraId="07659D69" w14:textId="77777777" w:rsidR="00263A12" w:rsidRDefault="00263A12" w:rsidP="0033563B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263A12" w14:paraId="07659D6D" w14:textId="77777777" w:rsidTr="00143A62">
        <w:tc>
          <w:tcPr>
            <w:tcW w:w="999" w:type="dxa"/>
          </w:tcPr>
          <w:p w14:paraId="07659D6B" w14:textId="77777777" w:rsidR="00263A12" w:rsidRDefault="00263A12" w:rsidP="0033563B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577" w:type="dxa"/>
          </w:tcPr>
          <w:p w14:paraId="07659D6C" w14:textId="77777777" w:rsidR="00263A12" w:rsidRDefault="002360E4" w:rsidP="0033563B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HostNetworkStatusDto</w:t>
            </w:r>
            <w:proofErr w:type="spellEnd"/>
          </w:p>
        </w:tc>
      </w:tr>
      <w:tr w:rsidR="00263A12" w14:paraId="07659D70" w14:textId="77777777" w:rsidTr="00143A62">
        <w:tc>
          <w:tcPr>
            <w:tcW w:w="999" w:type="dxa"/>
          </w:tcPr>
          <w:p w14:paraId="07659D6E" w14:textId="77777777" w:rsidR="00263A12" w:rsidRDefault="00263A12" w:rsidP="0033563B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577" w:type="dxa"/>
          </w:tcPr>
          <w:p w14:paraId="07659D6F" w14:textId="77777777" w:rsidR="00263A12" w:rsidRDefault="00263A12" w:rsidP="0033563B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263A12" w14:paraId="07659DE9" w14:textId="77777777" w:rsidTr="00143A62">
        <w:tc>
          <w:tcPr>
            <w:tcW w:w="999" w:type="dxa"/>
          </w:tcPr>
          <w:p w14:paraId="07659D71" w14:textId="77777777" w:rsidR="00263A12" w:rsidRDefault="00263A12" w:rsidP="0033563B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577" w:type="dxa"/>
          </w:tcPr>
          <w:p w14:paraId="07659D72" w14:textId="77777777" w:rsidR="006A4149" w:rsidRPr="007D6D89" w:rsidRDefault="0059375B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r:id="rId15" w:history="1">
              <w:r w:rsidR="0052127F" w:rsidRPr="009F2A7A">
                <w:rPr>
                  <w:rStyle w:val="Hyperlink"/>
                </w:rPr>
                <w:t xml:space="preserve">https://localhost:7443/rest/vmhosts/host-29/ </w:t>
              </w:r>
              <w:proofErr w:type="spellStart"/>
              <w:r w:rsidR="0052127F" w:rsidRPr="009F2A7A">
                <w:rPr>
                  <w:rStyle w:val="Hyperlink"/>
                </w:rPr>
                <w:t>networkstatus</w:t>
              </w:r>
              <w:proofErr w:type="spellEnd"/>
              <w:r w:rsidR="0052127F" w:rsidRPr="009F2A7A" w:rsidDel="00DA2AB3">
                <w:rPr>
                  <w:rStyle w:val="Hyperlink"/>
                </w:rPr>
                <w:t xml:space="preserve"> </w:t>
              </w:r>
              <w:r w:rsidR="0052127F" w:rsidRPr="009F2A7A">
                <w:rPr>
                  <w:rStyle w:val="Hyperlink"/>
                </w:rPr>
                <w:t>?filter=”</w:t>
              </w:r>
              <w:proofErr w:type="spellStart"/>
              <w:r w:rsidR="0052127F" w:rsidRPr="009F2A7A">
                <w:rPr>
                  <w:rStyle w:val="Hyperlink"/>
                </w:rPr>
                <w:t>vmmUuid</w:t>
              </w:r>
              <w:proofErr w:type="spellEnd"/>
              <w:r w:rsidR="0052127F" w:rsidRPr="009F2A7A">
                <w:rPr>
                  <w:rStyle w:val="Hyperlink"/>
                </w:rPr>
                <w:t xml:space="preserve">=D921C9CA-925B-4A7E-A2D9-732C905E252C </w:t>
              </w:r>
            </w:hyperlink>
            <w:r w:rsidR="00501764" w:rsidRPr="008F6147">
              <w:rPr>
                <w:rStyle w:val="Hyperlink"/>
              </w:rPr>
              <w:t>”</w:t>
            </w:r>
            <w:r w:rsidR="00E55B2E" w:rsidRPr="008F6147">
              <w:rPr>
                <w:rStyle w:val="Hyperlink"/>
              </w:rPr>
              <w:t>&amp;</w:t>
            </w:r>
            <w:r w:rsidR="00E55B2E" w:rsidRPr="009F2A7A">
              <w:rPr>
                <w:rStyle w:val="Hyperlink"/>
              </w:rPr>
              <w:t>filter=”sessionId=52022eac-a989-7b86-861b-544fc3126211”</w:t>
            </w:r>
            <w:r w:rsidR="00DA2AB3" w:rsidRPr="009F2A7A">
              <w:rPr>
                <w:rStyle w:val="Hyperlink"/>
              </w:rPr>
              <w:t>&amp;view=detail</w:t>
            </w:r>
          </w:p>
          <w:p w14:paraId="07659D73" w14:textId="77777777" w:rsidR="00C97805" w:rsidRDefault="00C97805" w:rsidP="006A4149">
            <w:pPr>
              <w:autoSpaceDE w:val="0"/>
              <w:autoSpaceDN w:val="0"/>
              <w:rPr>
                <w:rFonts w:asciiTheme="minorHAnsi" w:eastAsiaTheme="minorEastAsia" w:hAnsiTheme="minorHAnsi" w:cs="Arial"/>
                <w:color w:val="FF0000"/>
                <w:sz w:val="24"/>
                <w:szCs w:val="24"/>
                <w:lang w:bidi="ar-SA"/>
              </w:rPr>
            </w:pPr>
          </w:p>
          <w:p w14:paraId="07659D74" w14:textId="77777777" w:rsidR="006A4149" w:rsidRPr="00C97805" w:rsidRDefault="006A4149" w:rsidP="00C97805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 w:rsidRPr="00C97805"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D75" w14:textId="77777777" w:rsidR="003E7AC2" w:rsidRDefault="00263A12" w:rsidP="003E7AC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</w:p>
          <w:p w14:paraId="07659D76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D77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"type":"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HostNetworkStatusDto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D78" w14:textId="77777777" w:rsid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hostNetworkStatus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":"MISMATCH",</w:t>
            </w:r>
          </w:p>
          <w:p w14:paraId="4FC25EB3" w14:textId="46FAB725" w:rsidR="002D4F6B" w:rsidRPr="002360E4" w:rsidRDefault="002D4F6B" w:rsidP="002D4F6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description":"</w:t>
            </w:r>
            <w:r w:rsidR="009567E9" w:rsidRPr="009567E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</w:t>
            </w:r>
            <w:proofErr w:type="spellEnd"/>
            <w:r w:rsidR="009567E9" w:rsidRPr="009567E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network configuration does not match with server profile</w:t>
            </w: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D79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"refHostMoid":"host-123",</w:t>
            </w:r>
          </w:p>
          <w:p w14:paraId="07659D7A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"refHostUuid":"35313132-3645-5335-4830-33385637524d",</w:t>
            </w:r>
          </w:p>
          <w:p w14:paraId="07659D7B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refHostName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":"name",</w:t>
            </w:r>
          </w:p>
          <w:p w14:paraId="07659D7C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serverProfile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":{</w:t>
            </w:r>
          </w:p>
          <w:p w14:paraId="07659D7D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"connections":[</w:t>
            </w:r>
          </w:p>
          <w:p w14:paraId="07659D7E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{</w:t>
            </w:r>
          </w:p>
          <w:p w14:paraId="07659D7F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"uplink":"LOM:1-b",</w:t>
            </w:r>
          </w:p>
          <w:p w14:paraId="07659D80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"networks":[</w:t>
            </w:r>
          </w:p>
          <w:p w14:paraId="07659D81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{</w:t>
            </w:r>
          </w:p>
          <w:p w14:paraId="07659D82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</w:t>
            </w:r>
            <w:proofErr w:type="gram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gram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":0,</w:t>
            </w:r>
          </w:p>
          <w:p w14:paraId="07659D83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"name":"302",</w:t>
            </w:r>
          </w:p>
          <w:p w14:paraId="07659D84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action":"NONE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85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}</w:t>
            </w:r>
          </w:p>
          <w:p w14:paraId="07659D86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]</w:t>
            </w:r>
          </w:p>
          <w:p w14:paraId="07659D87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},</w:t>
            </w:r>
          </w:p>
          <w:p w14:paraId="07659D88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{</w:t>
            </w:r>
          </w:p>
          <w:p w14:paraId="07659D89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"uplink":"LOM:1-a",</w:t>
            </w:r>
          </w:p>
          <w:p w14:paraId="07659D8A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"networks":[</w:t>
            </w:r>
          </w:p>
          <w:p w14:paraId="07659D8B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{</w:t>
            </w:r>
          </w:p>
          <w:p w14:paraId="07659D8C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</w:t>
            </w:r>
            <w:proofErr w:type="gram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gram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":0,</w:t>
            </w:r>
          </w:p>
          <w:p w14:paraId="07659D8D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"name":"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corp_network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D8E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action":"NONE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8F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lastRenderedPageBreak/>
              <w:t xml:space="preserve">               }</w:t>
            </w:r>
          </w:p>
          <w:p w14:paraId="07659D90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]</w:t>
            </w:r>
          </w:p>
          <w:p w14:paraId="07659D91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},</w:t>
            </w:r>
          </w:p>
          <w:p w14:paraId="07659D92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{</w:t>
            </w:r>
          </w:p>
          <w:p w14:paraId="07659D93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"uplink":"LOM:2-a",</w:t>
            </w:r>
          </w:p>
          <w:p w14:paraId="07659D94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"networks":[</w:t>
            </w:r>
          </w:p>
          <w:p w14:paraId="07659D95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{</w:t>
            </w:r>
          </w:p>
          <w:p w14:paraId="07659D96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</w:t>
            </w:r>
            <w:proofErr w:type="gram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gram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":0,</w:t>
            </w:r>
          </w:p>
          <w:p w14:paraId="07659D97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"name":"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corp_network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D98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action":"NONE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99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}</w:t>
            </w:r>
          </w:p>
          <w:p w14:paraId="07659D9A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]</w:t>
            </w:r>
          </w:p>
          <w:p w14:paraId="07659D9B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},</w:t>
            </w:r>
          </w:p>
          <w:p w14:paraId="07659D9C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{</w:t>
            </w:r>
          </w:p>
          <w:p w14:paraId="07659D9D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"uplink":"LOM:2-b",</w:t>
            </w:r>
          </w:p>
          <w:p w14:paraId="07659D9E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"networks":[</w:t>
            </w:r>
          </w:p>
          <w:p w14:paraId="07659D9F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{</w:t>
            </w:r>
          </w:p>
          <w:p w14:paraId="07659DA0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</w:t>
            </w:r>
            <w:proofErr w:type="gram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gram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":0,</w:t>
            </w:r>
          </w:p>
          <w:p w14:paraId="07659DA1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"name":"304",</w:t>
            </w:r>
          </w:p>
          <w:p w14:paraId="07659DA2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action":"NONE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A3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},</w:t>
            </w:r>
          </w:p>
          <w:p w14:paraId="07659DA4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{</w:t>
            </w:r>
          </w:p>
          <w:p w14:paraId="07659DA5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"vLanId":305,</w:t>
            </w:r>
          </w:p>
          <w:p w14:paraId="07659DA6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"name":"305",</w:t>
            </w:r>
          </w:p>
          <w:p w14:paraId="07659DA7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action":"NONE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A8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}</w:t>
            </w:r>
          </w:p>
          <w:p w14:paraId="07659DA9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]</w:t>
            </w:r>
          </w:p>
          <w:p w14:paraId="07659DAA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}</w:t>
            </w:r>
          </w:p>
          <w:p w14:paraId="07659DAB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],</w:t>
            </w:r>
          </w:p>
          <w:p w14:paraId="07659DAC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"name":"Profile_bay10",</w:t>
            </w:r>
          </w:p>
          <w:p w14:paraId="07659DAD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hostProfileNetworkStatus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":"OK"</w:t>
            </w:r>
          </w:p>
          <w:p w14:paraId="07659DAE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},</w:t>
            </w:r>
          </w:p>
          <w:p w14:paraId="07659DAF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"refHostProfileName":"Profile_bay10",</w:t>
            </w:r>
          </w:p>
          <w:p w14:paraId="07659DB0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hostConfiguration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":{</w:t>
            </w:r>
          </w:p>
          <w:p w14:paraId="07659DB1" w14:textId="77777777" w:rsid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hostConfigNetworkStatus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":"MISMATCH",</w:t>
            </w:r>
          </w:p>
          <w:p w14:paraId="567D8933" w14:textId="4C7FCE64" w:rsidR="002D4F6B" w:rsidRPr="002360E4" w:rsidRDefault="002D4F6B" w:rsidP="002D4F6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description":"</w:t>
            </w:r>
            <w:r w:rsidR="00CE4745" w:rsidRPr="00CE474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</w:t>
            </w:r>
            <w:proofErr w:type="spellEnd"/>
            <w:r w:rsidR="00CE4745" w:rsidRPr="00CE474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network configuration does not match with server profile</w:t>
            </w: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DB2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hostConfigDetailedView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":{</w:t>
            </w:r>
          </w:p>
          <w:p w14:paraId="07659DB3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vSwitches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":[</w:t>
            </w:r>
          </w:p>
          <w:p w14:paraId="07659DB4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{</w:t>
            </w:r>
          </w:p>
          <w:p w14:paraId="07659DB5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portGroups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":[</w:t>
            </w:r>
          </w:p>
          <w:p w14:paraId="07659DB6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{</w:t>
            </w:r>
          </w:p>
          <w:p w14:paraId="07659DB7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gram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gram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":0,</w:t>
            </w:r>
          </w:p>
          <w:p w14:paraId="07659DB8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"name":"302",</w:t>
            </w:r>
          </w:p>
          <w:p w14:paraId="07659DB9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type":"VM_NETWORK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DBA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action":"MODIFY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BB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},</w:t>
            </w:r>
          </w:p>
          <w:p w14:paraId="07659DBC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{</w:t>
            </w:r>
          </w:p>
          <w:p w14:paraId="07659DBD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gram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gram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":0,</w:t>
            </w:r>
          </w:p>
          <w:p w14:paraId="07659DBE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name":"VM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Network",</w:t>
            </w:r>
          </w:p>
          <w:p w14:paraId="07659DBF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type":null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DC0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action":"DELETE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C1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}</w:t>
            </w:r>
          </w:p>
          <w:p w14:paraId="07659DC2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lastRenderedPageBreak/>
              <w:t xml:space="preserve">               ],</w:t>
            </w:r>
          </w:p>
          <w:p w14:paraId="07659DC3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"uplinks":[</w:t>
            </w:r>
          </w:p>
          <w:p w14:paraId="07659DC4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{</w:t>
            </w:r>
          </w:p>
          <w:p w14:paraId="07659DC5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"name":"vmnic2",</w:t>
            </w:r>
          </w:p>
          <w:p w14:paraId="07659DC6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action":"NONE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C7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}</w:t>
            </w:r>
          </w:p>
          <w:p w14:paraId="07659DC8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],</w:t>
            </w:r>
          </w:p>
          <w:p w14:paraId="07659DC9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action":"MODIFY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DCA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"name":"VSwitch-1"</w:t>
            </w:r>
          </w:p>
          <w:p w14:paraId="07659DCB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},</w:t>
            </w:r>
          </w:p>
          <w:p w14:paraId="07659DCC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{</w:t>
            </w:r>
          </w:p>
          <w:p w14:paraId="07659DCD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portGroups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":[</w:t>
            </w:r>
          </w:p>
          <w:p w14:paraId="07659DCE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{</w:t>
            </w:r>
          </w:p>
          <w:p w14:paraId="07659DCF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gram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vLanId</w:t>
            </w:r>
            <w:proofErr w:type="gram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":0,</w:t>
            </w:r>
          </w:p>
          <w:p w14:paraId="07659DD0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"name":"304",</w:t>
            </w:r>
          </w:p>
          <w:p w14:paraId="07659DD1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type":"VM_NETWORK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DD2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action":"NONE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D3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},</w:t>
            </w:r>
          </w:p>
          <w:p w14:paraId="07659DD4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{</w:t>
            </w:r>
          </w:p>
          <w:p w14:paraId="07659DD5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"vLanId":305,</w:t>
            </w:r>
          </w:p>
          <w:p w14:paraId="07659DD6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"name":"305",</w:t>
            </w:r>
          </w:p>
          <w:p w14:paraId="07659DD7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type":"FT_LOGGING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DD8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action":"NONE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D9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}</w:t>
            </w:r>
          </w:p>
          <w:p w14:paraId="07659DDA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],</w:t>
            </w:r>
          </w:p>
          <w:p w14:paraId="07659DDB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"uplinks":[</w:t>
            </w:r>
          </w:p>
          <w:p w14:paraId="07659DDC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{</w:t>
            </w:r>
          </w:p>
          <w:p w14:paraId="07659DDD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"name":"vmnic3",</w:t>
            </w:r>
          </w:p>
          <w:p w14:paraId="07659DDE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action":"NONE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</w:p>
          <w:p w14:paraId="07659DDF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}</w:t>
            </w:r>
          </w:p>
          <w:p w14:paraId="07659DE0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],</w:t>
            </w:r>
          </w:p>
          <w:p w14:paraId="07659DE1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"</w:t>
            </w:r>
            <w:proofErr w:type="spellStart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action":"NONE</w:t>
            </w:r>
            <w:proofErr w:type="spellEnd"/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DE2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"name":"VSwitch-2"</w:t>
            </w:r>
          </w:p>
          <w:p w14:paraId="07659DE3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07659DE4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]</w:t>
            </w:r>
          </w:p>
          <w:p w14:paraId="07659DE5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}</w:t>
            </w:r>
          </w:p>
          <w:p w14:paraId="07659DE6" w14:textId="77777777" w:rsidR="002360E4" w:rsidRP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}</w:t>
            </w:r>
          </w:p>
          <w:p w14:paraId="07659DE7" w14:textId="77777777" w:rsidR="002360E4" w:rsidRDefault="002360E4" w:rsidP="002360E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2360E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  <w:p w14:paraId="07659DE8" w14:textId="77777777" w:rsidR="002E7194" w:rsidRDefault="00263A12" w:rsidP="0043698F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  <w:lang w:bidi="ar-SA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</w:t>
            </w:r>
          </w:p>
        </w:tc>
      </w:tr>
    </w:tbl>
    <w:p w14:paraId="07659DEA" w14:textId="77777777" w:rsidR="002E7194" w:rsidRDefault="002E7194" w:rsidP="004C708F">
      <w:pPr>
        <w:pStyle w:val="ListParagraph"/>
      </w:pPr>
    </w:p>
    <w:p w14:paraId="07659DEB" w14:textId="77777777" w:rsidR="00461B9B" w:rsidRDefault="00461B9B" w:rsidP="004C708F">
      <w:pPr>
        <w:pStyle w:val="ListParagraph"/>
      </w:pPr>
    </w:p>
    <w:p w14:paraId="07659DEC" w14:textId="77777777" w:rsidR="00031FD7" w:rsidRDefault="00031FD7" w:rsidP="00C07D19"/>
    <w:p w14:paraId="07659DED" w14:textId="77777777" w:rsidR="00DD2ABB" w:rsidRDefault="00704356" w:rsidP="00DD2ABB">
      <w:pPr>
        <w:pStyle w:val="Heading2"/>
        <w:numPr>
          <w:ilvl w:val="1"/>
          <w:numId w:val="2"/>
        </w:numPr>
        <w:rPr>
          <w:rFonts w:eastAsia="Times New Roman"/>
        </w:rPr>
      </w:pPr>
      <w:bookmarkStart w:id="162" w:name="_Toc330307022"/>
      <w:bookmarkStart w:id="163" w:name="_Toc364722750"/>
      <w:bookmarkEnd w:id="156"/>
      <w:r>
        <w:rPr>
          <w:rFonts w:eastAsia="Times New Roman"/>
        </w:rPr>
        <w:t xml:space="preserve">Job </w:t>
      </w:r>
      <w:r w:rsidR="00DD2ABB" w:rsidRPr="00AD7D5C">
        <w:rPr>
          <w:rFonts w:eastAsia="Times New Roman"/>
        </w:rPr>
        <w:t>Controller</w:t>
      </w:r>
      <w:bookmarkEnd w:id="162"/>
      <w:bookmarkEnd w:id="163"/>
    </w:p>
    <w:p w14:paraId="07659DEE" w14:textId="77777777" w:rsidR="00C610E4" w:rsidRDefault="00C610E4" w:rsidP="00C610E4">
      <w:r>
        <w:t xml:space="preserve">The jobs resource provides REST API to get the status of any given job that is in progress by </w:t>
      </w:r>
      <w:proofErr w:type="spellStart"/>
      <w:r>
        <w:t>vEdge</w:t>
      </w:r>
      <w:proofErr w:type="spellEnd"/>
      <w:r>
        <w:t xml:space="preserve"> Manager.  The supported status values are:</w:t>
      </w:r>
    </w:p>
    <w:p w14:paraId="07659DEF" w14:textId="77777777" w:rsidR="00C610E4" w:rsidRDefault="00D231F5" w:rsidP="00C610E4">
      <w:pPr>
        <w:pStyle w:val="ListParagraph"/>
        <w:numPr>
          <w:ilvl w:val="0"/>
          <w:numId w:val="30"/>
        </w:numPr>
      </w:pPr>
      <w:r>
        <w:t>New</w:t>
      </w:r>
    </w:p>
    <w:p w14:paraId="07659DF0" w14:textId="77777777" w:rsidR="00C610E4" w:rsidRDefault="009F3B43" w:rsidP="00C610E4">
      <w:pPr>
        <w:pStyle w:val="ListParagraph"/>
        <w:numPr>
          <w:ilvl w:val="0"/>
          <w:numId w:val="30"/>
        </w:numPr>
      </w:pPr>
      <w:r>
        <w:t>Running</w:t>
      </w:r>
    </w:p>
    <w:p w14:paraId="07659DF1" w14:textId="77777777" w:rsidR="00C610E4" w:rsidRDefault="009F3B43" w:rsidP="00C610E4">
      <w:pPr>
        <w:pStyle w:val="ListParagraph"/>
        <w:numPr>
          <w:ilvl w:val="0"/>
          <w:numId w:val="30"/>
        </w:numPr>
      </w:pPr>
      <w:r>
        <w:t>Error</w:t>
      </w:r>
    </w:p>
    <w:p w14:paraId="07659DF2" w14:textId="77777777" w:rsidR="008A264E" w:rsidRDefault="008A264E" w:rsidP="00C610E4">
      <w:pPr>
        <w:pStyle w:val="ListParagraph"/>
        <w:numPr>
          <w:ilvl w:val="0"/>
          <w:numId w:val="30"/>
        </w:numPr>
      </w:pPr>
      <w:r>
        <w:lastRenderedPageBreak/>
        <w:t>Completed</w:t>
      </w:r>
    </w:p>
    <w:p w14:paraId="07659DF3" w14:textId="77777777" w:rsidR="008A264E" w:rsidRDefault="008A264E" w:rsidP="008A264E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164" w:name="_Toc330307023"/>
      <w:bookmarkStart w:id="165" w:name="_Toc364722751"/>
      <w:r>
        <w:rPr>
          <w:rFonts w:eastAsia="Times New Roman"/>
          <w:i/>
        </w:rPr>
        <w:t>Get Job Status – GET</w:t>
      </w:r>
      <w:bookmarkEnd w:id="164"/>
      <w:bookmarkEnd w:id="165"/>
    </w:p>
    <w:tbl>
      <w:tblPr>
        <w:tblStyle w:val="TableGrid"/>
        <w:tblpPr w:leftFromText="180" w:rightFromText="180" w:vertAnchor="text" w:horzAnchor="margin" w:tblpY="509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8A264E" w14:paraId="07659DF6" w14:textId="77777777" w:rsidTr="008A264E">
        <w:tc>
          <w:tcPr>
            <w:tcW w:w="1458" w:type="dxa"/>
          </w:tcPr>
          <w:p w14:paraId="07659DF4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DF5" w14:textId="77777777" w:rsidR="008A264E" w:rsidRPr="00ED4308" w:rsidRDefault="0059375B" w:rsidP="00E55B2E">
            <w:pPr>
              <w:pStyle w:val="ListParagraph"/>
              <w:autoSpaceDE w:val="0"/>
              <w:autoSpaceDN w:val="0"/>
              <w:ind w:left="360"/>
            </w:pPr>
            <w:hyperlink w:history="1">
              <w:r w:rsidR="00280792" w:rsidRPr="009F2A7A">
                <w:rPr>
                  <w:rStyle w:val="Hyperlink"/>
                </w:rPr>
                <w:t>https://&lt;appliance&gt;:&lt;port&gt;/rest/jobs</w:t>
              </w:r>
              <w:r w:rsidR="00280792" w:rsidRPr="00C253BB">
                <w:rPr>
                  <w:rStyle w:val="Hyperlink"/>
                </w:rPr>
                <w:t>/&lt;uuid</w:t>
              </w:r>
            </w:hyperlink>
            <w:r w:rsidR="00E55B2E">
              <w:rPr>
                <w:rStyle w:val="Hyperlink"/>
              </w:rPr>
              <w:t>&gt;?</w:t>
            </w:r>
            <w:r w:rsidR="00E55B2E" w:rsidRPr="00D97499">
              <w:rPr>
                <w:rStyle w:val="Hyperlink"/>
              </w:rPr>
              <w:t>filter=”sessionId=52022eac-a989-7b86-861b-544fc3126211”&amp;filter=”vmmUuid=value"</w:t>
            </w:r>
            <w:r w:rsidR="008A264E" w:rsidRPr="00ED4308">
              <w:rPr>
                <w:rFonts w:cs="Arial"/>
                <w:sz w:val="24"/>
                <w:szCs w:val="24"/>
              </w:rPr>
              <w:t xml:space="preserve">   </w:t>
            </w:r>
          </w:p>
        </w:tc>
      </w:tr>
      <w:tr w:rsidR="008A264E" w14:paraId="07659DF9" w14:textId="77777777" w:rsidTr="008A264E">
        <w:tc>
          <w:tcPr>
            <w:tcW w:w="1458" w:type="dxa"/>
          </w:tcPr>
          <w:p w14:paraId="07659DF7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DF8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8A264E" w14:paraId="07659DFC" w14:textId="77777777" w:rsidTr="008A264E">
        <w:tc>
          <w:tcPr>
            <w:tcW w:w="1458" w:type="dxa"/>
          </w:tcPr>
          <w:p w14:paraId="07659DFA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DFB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8A264E" w14:paraId="07659DFF" w14:textId="77777777" w:rsidTr="008A264E">
        <w:tc>
          <w:tcPr>
            <w:tcW w:w="1458" w:type="dxa"/>
          </w:tcPr>
          <w:p w14:paraId="07659DFD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DFE" w14:textId="77777777" w:rsidR="008A264E" w:rsidRDefault="00166E2B" w:rsidP="008A264E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8A264E" w14:paraId="07659E02" w14:textId="77777777" w:rsidTr="008A264E">
        <w:tc>
          <w:tcPr>
            <w:tcW w:w="1458" w:type="dxa"/>
          </w:tcPr>
          <w:p w14:paraId="07659E00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E01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8A264E" w14:paraId="07659E05" w14:textId="77777777" w:rsidTr="008A264E">
        <w:tc>
          <w:tcPr>
            <w:tcW w:w="1458" w:type="dxa"/>
          </w:tcPr>
          <w:p w14:paraId="07659E03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E04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TaskResource</w:t>
            </w:r>
            <w:proofErr w:type="spellEnd"/>
          </w:p>
        </w:tc>
      </w:tr>
      <w:tr w:rsidR="008A264E" w14:paraId="07659E08" w14:textId="77777777" w:rsidTr="008A264E">
        <w:tc>
          <w:tcPr>
            <w:tcW w:w="1458" w:type="dxa"/>
          </w:tcPr>
          <w:p w14:paraId="07659E06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E07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8A264E" w14:paraId="07659E22" w14:textId="77777777" w:rsidTr="008A264E">
        <w:tc>
          <w:tcPr>
            <w:tcW w:w="1458" w:type="dxa"/>
          </w:tcPr>
          <w:p w14:paraId="07659E09" w14:textId="77777777" w:rsidR="008A264E" w:rsidRDefault="008A264E" w:rsidP="008A264E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E0A" w14:textId="77777777" w:rsidR="008A264E" w:rsidRPr="00EA6F64" w:rsidRDefault="0059375B" w:rsidP="008A264E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w:history="1">
              <w:r w:rsidR="00280792" w:rsidRPr="009F2A7A">
                <w:rPr>
                  <w:rStyle w:val="Hyperlink"/>
                </w:rPr>
                <w:t>https://&lt;appliance&gt;:&lt;port&gt;/rest/jobs/ffe247ea-0f7f-405a-bea7-4cf89794a9b6</w:t>
              </w:r>
            </w:hyperlink>
            <w:r w:rsidR="00E55B2E">
              <w:rPr>
                <w:rStyle w:val="Hyperlink"/>
              </w:rPr>
              <w:t>?</w:t>
            </w:r>
            <w:r w:rsidR="00E55B2E" w:rsidRPr="00D97499">
              <w:rPr>
                <w:rStyle w:val="Hyperlink"/>
              </w:rPr>
              <w:t>filter=”sessionId=52022eac-a989-7b86-861b-544fc3126211”&amp;filter=”vmmUuid=value"</w:t>
            </w:r>
            <w:r w:rsidR="008A264E" w:rsidRPr="009F2A7A">
              <w:rPr>
                <w:rStyle w:val="Hyperlink"/>
              </w:rPr>
              <w:t xml:space="preserve">  </w:t>
            </w:r>
            <w:r w:rsidR="008A264E" w:rsidRPr="00EA6F64">
              <w:rPr>
                <w:rStyle w:val="Hyperlink"/>
              </w:rPr>
              <w:t xml:space="preserve">  </w:t>
            </w:r>
            <w:r w:rsidR="008A264E" w:rsidRPr="009F2A7A">
              <w:rPr>
                <w:rStyle w:val="Hyperlink"/>
              </w:rPr>
              <w:t xml:space="preserve"> </w:t>
            </w:r>
            <w:r w:rsidR="008A264E" w:rsidRPr="00EA6F64">
              <w:rPr>
                <w:rStyle w:val="Hyperlink"/>
              </w:rPr>
              <w:t xml:space="preserve">   </w:t>
            </w:r>
          </w:p>
          <w:p w14:paraId="07659E0B" w14:textId="77777777" w:rsidR="00C97805" w:rsidRDefault="00C97805" w:rsidP="008A264E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E0C" w14:textId="77777777" w:rsidR="008A264E" w:rsidRDefault="008A264E" w:rsidP="008A264E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E0D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E0E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"type":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TaskResource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E0F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taskState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"Completed",</w:t>
            </w:r>
          </w:p>
          <w:p w14:paraId="07659E10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taskErrors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E11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userInitiated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false,</w:t>
            </w:r>
          </w:p>
          <w:p w14:paraId="07659E12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taskStatus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E13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associatedTaskUri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E14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parentTaskUri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E15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progressUpdates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E16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associatedResourceUri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E17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totalSteps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0,</w:t>
            </w:r>
          </w:p>
          <w:p w14:paraId="07659E18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completedSteps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0,</w:t>
            </w:r>
          </w:p>
          <w:p w14:paraId="07659E19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taskOutput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E1A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"name": null,</w:t>
            </w:r>
          </w:p>
          <w:p w14:paraId="07659E1B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"owner": null,</w:t>
            </w:r>
          </w:p>
          <w:p w14:paraId="07659E1C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"ffe247ea-0f7f-405a-bea7-4cf89794a9b6",</w:t>
            </w:r>
          </w:p>
          <w:p w14:paraId="07659E1D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"category": null,</w:t>
            </w:r>
          </w:p>
          <w:p w14:paraId="07659E1E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eTag</w:t>
            </w:r>
            <w:proofErr w:type="spellEnd"/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E1F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"created": null,</w:t>
            </w:r>
          </w:p>
          <w:p w14:paraId="07659E20" w14:textId="77777777" w:rsidR="008A264E" w:rsidRPr="00EA6F64" w:rsidRDefault="008A264E" w:rsidP="00EA6F6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"modified": null</w:t>
            </w:r>
          </w:p>
          <w:p w14:paraId="07659E21" w14:textId="77777777" w:rsidR="008A264E" w:rsidRPr="00CD27C7" w:rsidRDefault="008A264E" w:rsidP="008A264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EA6F64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</w:t>
            </w:r>
          </w:p>
        </w:tc>
      </w:tr>
    </w:tbl>
    <w:p w14:paraId="07659E23" w14:textId="77777777" w:rsidR="008A264E" w:rsidRDefault="008A264E" w:rsidP="008A264E"/>
    <w:p w14:paraId="07659E24" w14:textId="77777777" w:rsidR="00A24AD4" w:rsidRDefault="00A24AD4" w:rsidP="00A24AD4">
      <w:pPr>
        <w:pStyle w:val="Heading2"/>
        <w:numPr>
          <w:ilvl w:val="1"/>
          <w:numId w:val="2"/>
        </w:numPr>
        <w:rPr>
          <w:rFonts w:eastAsia="Times New Roman"/>
        </w:rPr>
      </w:pPr>
      <w:bookmarkStart w:id="166" w:name="_Toc330307078"/>
      <w:bookmarkStart w:id="167" w:name="_Toc364722752"/>
      <w:r>
        <w:rPr>
          <w:rFonts w:eastAsia="Times New Roman"/>
        </w:rPr>
        <w:t>Cluster Controller</w:t>
      </w:r>
      <w:bookmarkEnd w:id="166"/>
      <w:bookmarkEnd w:id="167"/>
    </w:p>
    <w:p w14:paraId="07659E25" w14:textId="77777777" w:rsidR="00B91DA6" w:rsidRDefault="00B91DA6" w:rsidP="00B91DA6">
      <w:r>
        <w:t>The cluster resource provides REST API to perform CRUD operations.  There are APIs to get the summary view of the hosts for a given cluster and get a detailed view of any host on its consistency information.</w:t>
      </w:r>
    </w:p>
    <w:p w14:paraId="07659E26" w14:textId="77777777" w:rsidR="00466D0A" w:rsidRDefault="00466D0A" w:rsidP="00466D0A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168" w:name="_Toc364722753"/>
      <w:r>
        <w:rPr>
          <w:rFonts w:eastAsia="Times New Roman"/>
          <w:i/>
        </w:rPr>
        <w:lastRenderedPageBreak/>
        <w:t>Get Cluster Consistency Info – GET: Summary View</w:t>
      </w:r>
      <w:bookmarkEnd w:id="168"/>
    </w:p>
    <w:p w14:paraId="07659E27" w14:textId="77777777" w:rsidR="00466D0A" w:rsidRDefault="00466D0A" w:rsidP="00B91DA6"/>
    <w:tbl>
      <w:tblPr>
        <w:tblStyle w:val="TableGrid"/>
        <w:tblpPr w:leftFromText="180" w:rightFromText="180" w:vertAnchor="text" w:tblpY="-587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8388"/>
      </w:tblGrid>
      <w:tr w:rsidR="00466D0A" w14:paraId="07659E2A" w14:textId="77777777" w:rsidTr="00466D0A">
        <w:tc>
          <w:tcPr>
            <w:tcW w:w="1188" w:type="dxa"/>
          </w:tcPr>
          <w:p w14:paraId="07659E28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388" w:type="dxa"/>
          </w:tcPr>
          <w:p w14:paraId="07659E29" w14:textId="77777777" w:rsidR="00466D0A" w:rsidRDefault="00495097" w:rsidP="009F2A7A">
            <w:pPr>
              <w:pStyle w:val="ListParagraph"/>
              <w:autoSpaceDE w:val="0"/>
              <w:autoSpaceDN w:val="0"/>
              <w:ind w:left="360"/>
              <w:rPr>
                <w:rFonts w:asciiTheme="minorHAnsi" w:eastAsiaTheme="minorEastAsia" w:hAnsiTheme="minorHAnsi" w:cstheme="minorBidi"/>
                <w:lang w:bidi="ar-SA"/>
              </w:rPr>
            </w:pPr>
            <w:r w:rsidRPr="00BB569B">
              <w:rPr>
                <w:rStyle w:val="Hyperlink"/>
              </w:rPr>
              <w:t>https://&lt;appliance&gt;:&lt;port&gt;/rest/clusters/&lt;clusterMoId&gt;/networkstatus</w:t>
            </w:r>
            <w:r w:rsidRPr="00BB569B" w:rsidDel="00C67831">
              <w:rPr>
                <w:rStyle w:val="Hyperlink"/>
              </w:rPr>
              <w:t xml:space="preserve"> </w:t>
            </w:r>
            <w:r w:rsidRPr="00BB569B">
              <w:rPr>
                <w:rStyle w:val="Hyperlink"/>
              </w:rPr>
              <w:t>?filter="vmmUuid=value"</w:t>
            </w:r>
            <w:r w:rsidR="00E55B2E">
              <w:rPr>
                <w:rStyle w:val="Hyperlink"/>
              </w:rPr>
              <w:t>&amp;</w:t>
            </w:r>
            <w:r w:rsidR="00E55B2E" w:rsidRPr="00D97499">
              <w:rPr>
                <w:rStyle w:val="Hyperlink"/>
              </w:rPr>
              <w:t>filter=”sessionId=52022eac-a989-7b86-861b-544fc3126211”</w:t>
            </w:r>
            <w:r w:rsidR="00C67831" w:rsidRPr="007D6D89">
              <w:rPr>
                <w:rStyle w:val="Hyperlink"/>
              </w:rPr>
              <w:t>&amp;view=summary</w:t>
            </w:r>
          </w:p>
        </w:tc>
      </w:tr>
      <w:tr w:rsidR="00466D0A" w14:paraId="07659E2D" w14:textId="77777777" w:rsidTr="00466D0A">
        <w:tc>
          <w:tcPr>
            <w:tcW w:w="1188" w:type="dxa"/>
          </w:tcPr>
          <w:p w14:paraId="07659E2B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388" w:type="dxa"/>
          </w:tcPr>
          <w:p w14:paraId="07659E2C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466D0A" w14:paraId="07659E30" w14:textId="77777777" w:rsidTr="00466D0A">
        <w:tc>
          <w:tcPr>
            <w:tcW w:w="1188" w:type="dxa"/>
          </w:tcPr>
          <w:p w14:paraId="07659E2E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388" w:type="dxa"/>
          </w:tcPr>
          <w:p w14:paraId="07659E2F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66D0A" w14:paraId="07659E33" w14:textId="77777777" w:rsidTr="00466D0A">
        <w:tc>
          <w:tcPr>
            <w:tcW w:w="1188" w:type="dxa"/>
          </w:tcPr>
          <w:p w14:paraId="07659E31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388" w:type="dxa"/>
          </w:tcPr>
          <w:p w14:paraId="07659E32" w14:textId="77777777" w:rsidR="00466D0A" w:rsidRDefault="006413BD" w:rsidP="00466D0A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466D0A" w14:paraId="07659E36" w14:textId="77777777" w:rsidTr="00466D0A">
        <w:tc>
          <w:tcPr>
            <w:tcW w:w="1188" w:type="dxa"/>
          </w:tcPr>
          <w:p w14:paraId="07659E34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388" w:type="dxa"/>
          </w:tcPr>
          <w:p w14:paraId="07659E35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66D0A" w14:paraId="07659E39" w14:textId="77777777" w:rsidTr="00466D0A">
        <w:tc>
          <w:tcPr>
            <w:tcW w:w="1188" w:type="dxa"/>
          </w:tcPr>
          <w:p w14:paraId="07659E37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388" w:type="dxa"/>
          </w:tcPr>
          <w:p w14:paraId="07659E38" w14:textId="77777777" w:rsidR="00466D0A" w:rsidRDefault="004F6DA3" w:rsidP="00466D0A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 w:rsidRPr="00B2160D">
              <w:rPr>
                <w:rFonts w:ascii="Courier" w:hAnsi="Courier" w:cs="Times New Roman"/>
                <w:color w:val="404040" w:themeColor="text1" w:themeTint="BF"/>
                <w:sz w:val="20"/>
                <w:szCs w:val="20"/>
              </w:rPr>
              <w:t>Cluster</w:t>
            </w:r>
            <w:r w:rsidR="00547503">
              <w:rPr>
                <w:rFonts w:ascii="Courier" w:hAnsi="Courier" w:cs="Times New Roman"/>
                <w:color w:val="404040" w:themeColor="text1" w:themeTint="BF"/>
                <w:sz w:val="20"/>
                <w:szCs w:val="20"/>
              </w:rPr>
              <w:t>DTO</w:t>
            </w:r>
            <w:proofErr w:type="spellEnd"/>
          </w:p>
        </w:tc>
      </w:tr>
      <w:tr w:rsidR="00466D0A" w14:paraId="07659E3C" w14:textId="77777777" w:rsidTr="00466D0A">
        <w:tc>
          <w:tcPr>
            <w:tcW w:w="1188" w:type="dxa"/>
          </w:tcPr>
          <w:p w14:paraId="07659E3A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388" w:type="dxa"/>
          </w:tcPr>
          <w:p w14:paraId="07659E3B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 – OK</w:t>
            </w:r>
          </w:p>
        </w:tc>
      </w:tr>
      <w:tr w:rsidR="00466D0A" w14:paraId="07659E51" w14:textId="77777777" w:rsidTr="009C41C8">
        <w:trPr>
          <w:trHeight w:val="890"/>
        </w:trPr>
        <w:tc>
          <w:tcPr>
            <w:tcW w:w="1188" w:type="dxa"/>
          </w:tcPr>
          <w:p w14:paraId="07659E3D" w14:textId="77777777" w:rsidR="00466D0A" w:rsidRDefault="00466D0A" w:rsidP="00466D0A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388" w:type="dxa"/>
          </w:tcPr>
          <w:p w14:paraId="07659E3E" w14:textId="77777777" w:rsidR="00466D0A" w:rsidRPr="009F2A7A" w:rsidRDefault="000D0276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r w:rsidRPr="00BB569B">
              <w:rPr>
                <w:rStyle w:val="Hyperlink"/>
              </w:rPr>
              <w:t>https://localhost:7443/rest/clusters/domain-c556/networkstatus</w:t>
            </w:r>
            <w:r w:rsidRPr="00BB569B" w:rsidDel="00C67831">
              <w:rPr>
                <w:rStyle w:val="Hyperlink"/>
              </w:rPr>
              <w:t xml:space="preserve"> </w:t>
            </w:r>
            <w:r w:rsidRPr="00BB569B">
              <w:rPr>
                <w:rStyle w:val="Hyperlink"/>
              </w:rPr>
              <w:t>?filter="vmmUuid=D921C9CA-925B-4A7E-A2D9-732C905E252C"</w:t>
            </w:r>
            <w:r w:rsidR="00E55B2E">
              <w:rPr>
                <w:rStyle w:val="Hyperlink"/>
              </w:rPr>
              <w:t>&amp;</w:t>
            </w:r>
            <w:r w:rsidR="00E55B2E" w:rsidRPr="00D97499">
              <w:rPr>
                <w:rStyle w:val="Hyperlink"/>
              </w:rPr>
              <w:t>filter=”sessionId=52022eac-a989-7b86-861b-544fc3126211”</w:t>
            </w:r>
            <w:r w:rsidR="00C67831" w:rsidRPr="007D6D89">
              <w:rPr>
                <w:rStyle w:val="Hyperlink"/>
              </w:rPr>
              <w:t>&amp;view=summary</w:t>
            </w:r>
          </w:p>
          <w:p w14:paraId="07659E3F" w14:textId="77777777" w:rsidR="00466D0A" w:rsidRPr="00B2160D" w:rsidRDefault="00466D0A" w:rsidP="00466D0A">
            <w:pPr>
              <w:pStyle w:val="Heading5"/>
              <w:outlineLvl w:val="4"/>
              <w:rPr>
                <w:rFonts w:ascii="Courier" w:eastAsia="Times New Roman" w:hAnsi="Courier" w:cs="Courier New"/>
                <w:color w:val="FF0000"/>
                <w:sz w:val="20"/>
                <w:szCs w:val="20"/>
              </w:rPr>
            </w:pPr>
            <w:r w:rsidRPr="00C97805"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E40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E41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"type":"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ClusterDto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E42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clusterNetworkStatus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":"MISMATCH",</w:t>
            </w:r>
          </w:p>
          <w:p w14:paraId="07659E43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"refHostMoid":"host-123",</w:t>
            </w:r>
          </w:p>
          <w:p w14:paraId="07659E44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refHostName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":"name",</w:t>
            </w:r>
          </w:p>
          <w:p w14:paraId="07659E45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"refHostUuid":"35313132-3645-5335-4830-33385637524d",</w:t>
            </w:r>
          </w:p>
          <w:p w14:paraId="07659E46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clusterMembers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":[</w:t>
            </w:r>
          </w:p>
          <w:p w14:paraId="07659E47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{</w:t>
            </w:r>
          </w:p>
          <w:p w14:paraId="07659E48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hostName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":"name",</w:t>
            </w:r>
          </w:p>
          <w:p w14:paraId="07659E49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"hostMoid":"host-123",</w:t>
            </w:r>
          </w:p>
          <w:p w14:paraId="07659E4A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hostNetworkStatus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":"MISMATCH"</w:t>
            </w:r>
          </w:p>
          <w:p w14:paraId="07659E4B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}</w:t>
            </w:r>
          </w:p>
          <w:p w14:paraId="07659E4C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],</w:t>
            </w:r>
          </w:p>
          <w:p w14:paraId="07659E4D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"vmmUuid":"E561C9CA-345B-4A7E-A2D0-612C685E456C",</w:t>
            </w:r>
          </w:p>
          <w:p w14:paraId="07659E4E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"clusterUuid":"d191ae36-0990-2162-8f89-178cf170c0f8",</w:t>
            </w:r>
          </w:p>
          <w:p w14:paraId="07659E4F" w14:textId="77777777" w:rsidR="00BB569B" w:rsidRPr="00C97805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"clusterMoid":"domain-c4"</w:t>
            </w:r>
          </w:p>
          <w:p w14:paraId="07659E50" w14:textId="77777777" w:rsidR="00466D0A" w:rsidRPr="005D602D" w:rsidRDefault="00BB569B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7659E52" w14:textId="77777777" w:rsidR="002E7194" w:rsidRPr="004C708F" w:rsidRDefault="002E7194" w:rsidP="004C708F"/>
    <w:p w14:paraId="07659E53" w14:textId="77777777" w:rsidR="003942F6" w:rsidRDefault="003942F6" w:rsidP="00553517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169" w:name="_Toc364722754"/>
      <w:r w:rsidRPr="00553517">
        <w:rPr>
          <w:rFonts w:eastAsia="Times New Roman"/>
          <w:i/>
        </w:rPr>
        <w:t>G</w:t>
      </w:r>
      <w:r w:rsidR="005270C3" w:rsidRPr="00553517">
        <w:rPr>
          <w:rFonts w:eastAsia="Times New Roman"/>
          <w:i/>
        </w:rPr>
        <w:t>et Cluster Consistency Info</w:t>
      </w:r>
      <w:r w:rsidRPr="00553517">
        <w:rPr>
          <w:rFonts w:eastAsia="Times New Roman"/>
          <w:i/>
        </w:rPr>
        <w:t xml:space="preserve"> – GET</w:t>
      </w:r>
      <w:r w:rsidR="00922680">
        <w:rPr>
          <w:rFonts w:eastAsia="Times New Roman"/>
          <w:i/>
        </w:rPr>
        <w:t>: Detailed View</w:t>
      </w:r>
      <w:bookmarkEnd w:id="169"/>
      <w:r w:rsidR="00995C96">
        <w:rPr>
          <w:rFonts w:eastAsia="Times New Roman"/>
          <w:i/>
        </w:rPr>
        <w:t xml:space="preserve"> </w:t>
      </w:r>
    </w:p>
    <w:p w14:paraId="07659E54" w14:textId="77777777" w:rsidR="00995C96" w:rsidRPr="00995C96" w:rsidRDefault="00995C96" w:rsidP="00995C96"/>
    <w:p w14:paraId="07659E55" w14:textId="77777777" w:rsidR="00995C96" w:rsidRPr="00995C96" w:rsidRDefault="00995C96" w:rsidP="00995C96">
      <w:pPr>
        <w:ind w:left="720"/>
      </w:pPr>
      <w:r w:rsidRPr="00995C96">
        <w:lastRenderedPageBreak/>
        <w:t>The API below shows the consistency information of a cluster.</w:t>
      </w:r>
    </w:p>
    <w:tbl>
      <w:tblPr>
        <w:tblStyle w:val="TableGrid"/>
        <w:tblpPr w:leftFromText="180" w:rightFromText="180" w:vertAnchor="text" w:horzAnchor="margin" w:tblpY="255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8298"/>
      </w:tblGrid>
      <w:tr w:rsidR="00D46841" w14:paraId="07659E59" w14:textId="77777777" w:rsidTr="003C416B">
        <w:tc>
          <w:tcPr>
            <w:tcW w:w="1278" w:type="dxa"/>
          </w:tcPr>
          <w:p w14:paraId="07659E56" w14:textId="77777777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298" w:type="dxa"/>
          </w:tcPr>
          <w:p w14:paraId="07659E57" w14:textId="77777777" w:rsidR="00D46841" w:rsidRPr="009F2A7A" w:rsidRDefault="000D0276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r w:rsidRPr="00905A74">
              <w:rPr>
                <w:rStyle w:val="Hyperlink"/>
              </w:rPr>
              <w:t>https://&lt;appliance&gt;:&lt;port&gt;/rest/clusters/&lt;clusterMoid&gt;/networkstatus</w:t>
            </w:r>
            <w:r w:rsidRPr="00905A74" w:rsidDel="00A564D7">
              <w:rPr>
                <w:rStyle w:val="Hyperlink"/>
              </w:rPr>
              <w:t xml:space="preserve"> </w:t>
            </w:r>
            <w:r w:rsidRPr="00905A74">
              <w:rPr>
                <w:rStyle w:val="Hyperlink"/>
              </w:rPr>
              <w:t>?filter="vmmUuid=value"</w:t>
            </w:r>
            <w:r w:rsidR="00E55B2E">
              <w:rPr>
                <w:rStyle w:val="Hyperlink"/>
              </w:rPr>
              <w:t>&amp;</w:t>
            </w:r>
            <w:r w:rsidR="00E55B2E" w:rsidRPr="00D97499">
              <w:rPr>
                <w:rStyle w:val="Hyperlink"/>
              </w:rPr>
              <w:t>filter=”sessionId=52022eac-a989-7b86-861b-544fc3126211”</w:t>
            </w:r>
            <w:r w:rsidR="00A564D7" w:rsidRPr="007D6D89">
              <w:rPr>
                <w:rStyle w:val="Hyperlink"/>
              </w:rPr>
              <w:t>&amp;view=detail</w:t>
            </w:r>
          </w:p>
          <w:p w14:paraId="07659E58" w14:textId="77777777" w:rsidR="00D46841" w:rsidRPr="00ED4308" w:rsidRDefault="00D46841" w:rsidP="00B2160D"/>
        </w:tc>
      </w:tr>
      <w:tr w:rsidR="00D46841" w14:paraId="07659E5C" w14:textId="77777777" w:rsidTr="003C416B">
        <w:tc>
          <w:tcPr>
            <w:tcW w:w="1278" w:type="dxa"/>
          </w:tcPr>
          <w:p w14:paraId="07659E5A" w14:textId="77777777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298" w:type="dxa"/>
          </w:tcPr>
          <w:p w14:paraId="07659E5B" w14:textId="77777777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D46841" w14:paraId="07659E5F" w14:textId="77777777" w:rsidTr="003C416B">
        <w:trPr>
          <w:trHeight w:val="559"/>
        </w:trPr>
        <w:tc>
          <w:tcPr>
            <w:tcW w:w="1278" w:type="dxa"/>
          </w:tcPr>
          <w:p w14:paraId="07659E5D" w14:textId="77777777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298" w:type="dxa"/>
          </w:tcPr>
          <w:p w14:paraId="07659E5E" w14:textId="77777777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D46841" w14:paraId="07659E62" w14:textId="77777777" w:rsidTr="003C416B">
        <w:tc>
          <w:tcPr>
            <w:tcW w:w="1278" w:type="dxa"/>
          </w:tcPr>
          <w:p w14:paraId="07659E60" w14:textId="77777777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298" w:type="dxa"/>
          </w:tcPr>
          <w:p w14:paraId="07659E61" w14:textId="77777777" w:rsidR="00D46841" w:rsidRDefault="006413BD" w:rsidP="00D46841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D46841" w14:paraId="07659E65" w14:textId="77777777" w:rsidTr="003C416B">
        <w:tc>
          <w:tcPr>
            <w:tcW w:w="1278" w:type="dxa"/>
          </w:tcPr>
          <w:p w14:paraId="07659E63" w14:textId="77777777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298" w:type="dxa"/>
          </w:tcPr>
          <w:p w14:paraId="07659E64" w14:textId="77777777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D46841" w14:paraId="07659E68" w14:textId="77777777" w:rsidTr="003C416B">
        <w:tc>
          <w:tcPr>
            <w:tcW w:w="1278" w:type="dxa"/>
          </w:tcPr>
          <w:p w14:paraId="07659E66" w14:textId="77777777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298" w:type="dxa"/>
          </w:tcPr>
          <w:p w14:paraId="07659E67" w14:textId="77777777" w:rsidR="00D46841" w:rsidRDefault="00F21D17" w:rsidP="00D46841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 w:rsidRPr="00F21D17">
              <w:rPr>
                <w:rFonts w:ascii="Courier" w:hAnsi="Courier" w:cs="Times New Roman"/>
                <w:color w:val="404040" w:themeColor="text1" w:themeTint="BF"/>
                <w:sz w:val="20"/>
                <w:szCs w:val="20"/>
              </w:rPr>
              <w:t>ClusterDto</w:t>
            </w:r>
            <w:proofErr w:type="spellEnd"/>
          </w:p>
        </w:tc>
      </w:tr>
      <w:tr w:rsidR="00D46841" w14:paraId="07659E6B" w14:textId="77777777" w:rsidTr="003C416B">
        <w:tc>
          <w:tcPr>
            <w:tcW w:w="1278" w:type="dxa"/>
          </w:tcPr>
          <w:p w14:paraId="07659E69" w14:textId="77777777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298" w:type="dxa"/>
          </w:tcPr>
          <w:p w14:paraId="07659E6A" w14:textId="07BC0D35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 </w:t>
            </w:r>
            <w:r w:rsidR="00A85BD2">
              <w:rPr>
                <w:rFonts w:eastAsia="Times New Roman"/>
              </w:rPr>
              <w:t>–</w:t>
            </w:r>
            <w:r>
              <w:rPr>
                <w:rFonts w:eastAsia="Times New Roman"/>
              </w:rPr>
              <w:t xml:space="preserve"> OK</w:t>
            </w:r>
          </w:p>
        </w:tc>
      </w:tr>
      <w:tr w:rsidR="00D46841" w14:paraId="07659E81" w14:textId="77777777" w:rsidTr="003C416B">
        <w:tc>
          <w:tcPr>
            <w:tcW w:w="1278" w:type="dxa"/>
          </w:tcPr>
          <w:p w14:paraId="07659E6C" w14:textId="77777777" w:rsidR="00D46841" w:rsidRDefault="00D46841" w:rsidP="00D46841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298" w:type="dxa"/>
          </w:tcPr>
          <w:p w14:paraId="07659E6D" w14:textId="77777777" w:rsidR="00D46841" w:rsidRPr="009F2A7A" w:rsidRDefault="009C56B2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r w:rsidRPr="00905A74">
              <w:rPr>
                <w:rStyle w:val="Hyperlink"/>
              </w:rPr>
              <w:t>https://localhost:7443/rest/clusters/domain-c566/networkstatus</w:t>
            </w:r>
            <w:r w:rsidRPr="00905A74" w:rsidDel="00A564D7">
              <w:rPr>
                <w:rStyle w:val="Hyperlink"/>
              </w:rPr>
              <w:t xml:space="preserve"> </w:t>
            </w:r>
            <w:r w:rsidRPr="00905A74">
              <w:rPr>
                <w:rStyle w:val="Hyperlink"/>
              </w:rPr>
              <w:t>?filter="vmmUuid=D921C9CA-925B-4A7E-A2D9-732C905E252C"</w:t>
            </w:r>
            <w:r w:rsidR="00E55B2E">
              <w:rPr>
                <w:rStyle w:val="Hyperlink"/>
              </w:rPr>
              <w:t>&amp;</w:t>
            </w:r>
            <w:r w:rsidR="00E55B2E" w:rsidRPr="00D97499">
              <w:rPr>
                <w:rStyle w:val="Hyperlink"/>
              </w:rPr>
              <w:t>filter=”sessionId=52022eac-a989-7b86-861b-544fc3126211”</w:t>
            </w:r>
            <w:r w:rsidR="00A564D7">
              <w:rPr>
                <w:rStyle w:val="Hyperlink"/>
              </w:rPr>
              <w:t>&amp;view=detail</w:t>
            </w:r>
            <w:r w:rsidR="00D46841" w:rsidRPr="009F2A7A">
              <w:rPr>
                <w:rStyle w:val="Hyperlink"/>
              </w:rPr>
              <w:t xml:space="preserve"> </w:t>
            </w:r>
          </w:p>
          <w:p w14:paraId="07659E6E" w14:textId="77777777" w:rsidR="00D46841" w:rsidRPr="00C97805" w:rsidRDefault="00C97805" w:rsidP="00D46841">
            <w:pPr>
              <w:pStyle w:val="Heading5"/>
              <w:outlineLvl w:val="4"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E6F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E70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"type":"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ClusterDto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E71" w14:textId="77777777" w:rsidR="00F21D17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clusterNetworkStatus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":"MISMATCH",</w:t>
            </w:r>
          </w:p>
          <w:p w14:paraId="1DA15C36" w14:textId="47489598" w:rsidR="00A85BD2" w:rsidRPr="00C97805" w:rsidRDefault="00A85BD2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description":"</w:t>
            </w:r>
            <w:r w:rsidRPr="00A85BD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</w:t>
            </w:r>
            <w:proofErr w:type="spellEnd"/>
            <w:r w:rsidRPr="00A85BD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server profile does not match with the reference host</w:t>
            </w: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E72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"refHostMoid":"host-123",</w:t>
            </w:r>
          </w:p>
          <w:p w14:paraId="07659E73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refHostName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":"name",</w:t>
            </w:r>
          </w:p>
          <w:p w14:paraId="07659E74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"refHostUuid":"35313132-3645-5335-4830-33385637524d",</w:t>
            </w:r>
          </w:p>
          <w:p w14:paraId="07659E75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clusterMembers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":[</w:t>
            </w:r>
          </w:p>
          <w:p w14:paraId="07659E76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{</w:t>
            </w:r>
          </w:p>
          <w:p w14:paraId="07659E77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hostName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":"name",</w:t>
            </w:r>
          </w:p>
          <w:p w14:paraId="07659E78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"hostMoid":"host-123",</w:t>
            </w:r>
          </w:p>
          <w:p w14:paraId="07659E79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hostProfileNetworkStatus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":"OK",</w:t>
            </w:r>
          </w:p>
          <w:p w14:paraId="07659E7A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hostConfigNetworkStatus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":"MISMATCH"</w:t>
            </w:r>
          </w:p>
          <w:p w14:paraId="07659E7B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}</w:t>
            </w:r>
          </w:p>
          <w:p w14:paraId="07659E7C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],</w:t>
            </w:r>
          </w:p>
          <w:p w14:paraId="07659E7D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"vmmUuid":"E561C9CA-345B-4A7E-A2D0-612C685E456C",</w:t>
            </w:r>
          </w:p>
          <w:p w14:paraId="07659E7E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"clusterUuid":"d191ae36-0990-2162-8f89-178cf170c0f8",</w:t>
            </w:r>
          </w:p>
          <w:p w14:paraId="07659E7F" w14:textId="77777777" w:rsidR="00F21D17" w:rsidRPr="00C97805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"clusterMoid":"domain-c4"</w:t>
            </w:r>
          </w:p>
          <w:p w14:paraId="07659E80" w14:textId="77777777" w:rsidR="00D46841" w:rsidRPr="005D602D" w:rsidRDefault="00F21D17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7659E82" w14:textId="77777777" w:rsidR="000C2C85" w:rsidRPr="00EC6328" w:rsidRDefault="000C2C85" w:rsidP="000C2C85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170" w:name="_Toc364722755"/>
      <w:bookmarkStart w:id="171" w:name="_Toc330307089"/>
      <w:r>
        <w:rPr>
          <w:rFonts w:eastAsia="Times New Roman"/>
          <w:i/>
        </w:rPr>
        <w:lastRenderedPageBreak/>
        <w:t>Update Reference Host – PUT</w:t>
      </w:r>
      <w:bookmarkEnd w:id="1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8195"/>
      </w:tblGrid>
      <w:tr w:rsidR="000C2C85" w14:paraId="07659E86" w14:textId="77777777" w:rsidTr="00A7564C">
        <w:tc>
          <w:tcPr>
            <w:tcW w:w="1458" w:type="dxa"/>
          </w:tcPr>
          <w:p w14:paraId="07659E83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E84" w14:textId="77777777" w:rsidR="000C2C85" w:rsidRPr="009F2A7A" w:rsidRDefault="0059375B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w:history="1">
              <w:r w:rsidR="000752C4" w:rsidRPr="000752C4">
                <w:rPr>
                  <w:rStyle w:val="Hyperlink"/>
                </w:rPr>
                <w:t>https://&lt;appliance&gt;:&lt;port&gt;/rest/clusters/refhost?filter="vmmUuid=D921C9CA-925B-4A7E-A2D9-732C905E252C"</w:t>
              </w:r>
            </w:hyperlink>
            <w:r w:rsidR="000C2C85">
              <w:rPr>
                <w:rStyle w:val="Hyperlink"/>
              </w:rPr>
              <w:t>&amp;</w:t>
            </w:r>
            <w:r w:rsidR="000C2C85" w:rsidRPr="00D97499">
              <w:rPr>
                <w:rStyle w:val="Hyperlink"/>
              </w:rPr>
              <w:t>filter=”sessionId=52022eac-a989-7b86-861b-544fc3126211”</w:t>
            </w:r>
            <w:r w:rsidR="000C2C85" w:rsidRPr="009F2A7A">
              <w:rPr>
                <w:rStyle w:val="Hyperlink"/>
              </w:rPr>
              <w:t xml:space="preserve"> </w:t>
            </w:r>
          </w:p>
          <w:p w14:paraId="07659E85" w14:textId="77777777" w:rsidR="000C2C85" w:rsidRPr="000C2C85" w:rsidRDefault="000C2C85" w:rsidP="000C2C85">
            <w:pPr>
              <w:autoSpaceDE w:val="0"/>
              <w:autoSpaceDN w:val="0"/>
            </w:pPr>
          </w:p>
        </w:tc>
      </w:tr>
      <w:tr w:rsidR="000C2C85" w14:paraId="07659E89" w14:textId="77777777" w:rsidTr="00A7564C">
        <w:tc>
          <w:tcPr>
            <w:tcW w:w="1458" w:type="dxa"/>
          </w:tcPr>
          <w:p w14:paraId="07659E87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E88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</w:tr>
      <w:tr w:rsidR="000C2C85" w14:paraId="07659E8C" w14:textId="77777777" w:rsidTr="00A7564C">
        <w:tc>
          <w:tcPr>
            <w:tcW w:w="1458" w:type="dxa"/>
          </w:tcPr>
          <w:p w14:paraId="07659E8A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E8B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</w:tr>
      <w:tr w:rsidR="000C2C85" w14:paraId="07659E8F" w14:textId="77777777" w:rsidTr="00A7564C">
        <w:tc>
          <w:tcPr>
            <w:tcW w:w="1458" w:type="dxa"/>
          </w:tcPr>
          <w:p w14:paraId="07659E8D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E8E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0C2C85" w14:paraId="07659E92" w14:textId="77777777" w:rsidTr="00A7564C">
        <w:tc>
          <w:tcPr>
            <w:tcW w:w="1458" w:type="dxa"/>
          </w:tcPr>
          <w:p w14:paraId="07659E90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E91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ClusterDto</w:t>
            </w:r>
            <w:proofErr w:type="spellEnd"/>
          </w:p>
        </w:tc>
      </w:tr>
      <w:tr w:rsidR="000C2C85" w14:paraId="07659E95" w14:textId="77777777" w:rsidTr="00A7564C">
        <w:tc>
          <w:tcPr>
            <w:tcW w:w="1458" w:type="dxa"/>
          </w:tcPr>
          <w:p w14:paraId="07659E93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E94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ClusterDto</w:t>
            </w:r>
            <w:proofErr w:type="spellEnd"/>
          </w:p>
        </w:tc>
      </w:tr>
      <w:tr w:rsidR="000C2C85" w14:paraId="07659E98" w14:textId="77777777" w:rsidTr="00A7564C">
        <w:tc>
          <w:tcPr>
            <w:tcW w:w="1458" w:type="dxa"/>
          </w:tcPr>
          <w:p w14:paraId="07659E96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E97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202</w:t>
            </w:r>
          </w:p>
        </w:tc>
      </w:tr>
      <w:tr w:rsidR="000C2C85" w14:paraId="07659EAD" w14:textId="77777777" w:rsidTr="00A7564C">
        <w:tc>
          <w:tcPr>
            <w:tcW w:w="1458" w:type="dxa"/>
          </w:tcPr>
          <w:p w14:paraId="07659E99" w14:textId="77777777" w:rsidR="000C2C85" w:rsidRDefault="000C2C85" w:rsidP="00A7564C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E9A" w14:textId="77777777" w:rsidR="000C2C85" w:rsidRPr="009F2A7A" w:rsidRDefault="0059375B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r:id="rId16" w:history="1">
              <w:r w:rsidR="000752C4" w:rsidRPr="000752C4">
                <w:rPr>
                  <w:rStyle w:val="Hyperlink"/>
                </w:rPr>
                <w:t>https://localhost:7444/rest/clusters/</w:t>
              </w:r>
              <w:r w:rsidR="000752C4" w:rsidRPr="00AD2A4C">
                <w:rPr>
                  <w:rStyle w:val="Hyperlink"/>
                </w:rPr>
                <w:t>refhost?filter="vmmUuid=D921C9CA-925B-4A7E-A2D9-732C905E252C"</w:t>
              </w:r>
            </w:hyperlink>
            <w:r w:rsidR="000C2C85">
              <w:rPr>
                <w:rStyle w:val="Hyperlink"/>
              </w:rPr>
              <w:t>&amp;</w:t>
            </w:r>
            <w:r w:rsidR="000C2C85" w:rsidRPr="00D97499">
              <w:rPr>
                <w:rStyle w:val="Hyperlink"/>
              </w:rPr>
              <w:t>filter=”sessionId=52022eac-a989-7b86-861b-544fc3126211”</w:t>
            </w:r>
            <w:r w:rsidR="000C2C85" w:rsidRPr="009F2A7A">
              <w:rPr>
                <w:rStyle w:val="Hyperlink"/>
              </w:rPr>
              <w:t xml:space="preserve"> </w:t>
            </w:r>
          </w:p>
          <w:p w14:paraId="07659E9B" w14:textId="77777777" w:rsidR="000C2C85" w:rsidRDefault="000C2C85" w:rsidP="000C2C85"/>
          <w:p w14:paraId="07659E9C" w14:textId="77777777" w:rsidR="000C2C85" w:rsidRPr="00C97805" w:rsidRDefault="000C2C85" w:rsidP="00C97805">
            <w:pPr>
              <w:pStyle w:val="Heading5"/>
              <w:outlineLvl w:val="4"/>
              <w:rPr>
                <w:rFonts w:cs="Arial"/>
                <w:color w:val="FF0000"/>
                <w:sz w:val="24"/>
                <w:szCs w:val="24"/>
              </w:rPr>
            </w:pPr>
            <w:r w:rsidRPr="00C97805">
              <w:rPr>
                <w:rFonts w:cs="Arial"/>
                <w:color w:val="FF0000"/>
                <w:sz w:val="24"/>
                <w:szCs w:val="24"/>
              </w:rPr>
              <w:t>Request Body</w:t>
            </w:r>
          </w:p>
          <w:p w14:paraId="07659E9D" w14:textId="77777777" w:rsidR="000C2C85" w:rsidRDefault="000C2C85" w:rsidP="000C2C85"/>
          <w:p w14:paraId="07659E9E" w14:textId="77777777" w:rsidR="000A4630" w:rsidRPr="00C97805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E9F" w14:textId="77777777" w:rsidR="000A4630" w:rsidRPr="00C97805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"type":"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ClusterDto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EA0" w14:textId="77777777" w:rsidR="000A4630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"refHostMoid":"host-123"</w:t>
            </w:r>
            <w:r w:rsidR="00AD2A4C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EA1" w14:textId="77777777" w:rsidR="0051464C" w:rsidRDefault="00AD2A4C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"clusterMoid":"domain-c4"</w:t>
            </w:r>
            <w:r w:rsidR="005D310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(Optional)</w:t>
            </w:r>
          </w:p>
          <w:p w14:paraId="07659EA2" w14:textId="77777777" w:rsidR="00E77184" w:rsidRPr="00C97805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  <w:r w:rsidRPr="00C97805" w:rsidDel="000A4630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</w:t>
            </w:r>
          </w:p>
          <w:p w14:paraId="07659EA3" w14:textId="77777777" w:rsidR="00E77184" w:rsidRPr="00C97805" w:rsidRDefault="00E77184" w:rsidP="00C97805">
            <w:pPr>
              <w:pStyle w:val="Heading5"/>
              <w:outlineLvl w:val="4"/>
              <w:rPr>
                <w:rFonts w:cs="Arial"/>
                <w:color w:val="FF0000"/>
                <w:sz w:val="24"/>
                <w:szCs w:val="24"/>
              </w:rPr>
            </w:pPr>
            <w:r w:rsidRPr="00C97805"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EA4" w14:textId="77777777" w:rsidR="00E77184" w:rsidRDefault="00E77184" w:rsidP="000C2C85"/>
          <w:p w14:paraId="07659EA5" w14:textId="77777777" w:rsidR="000A4630" w:rsidRPr="00C97805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EA6" w14:textId="77777777" w:rsidR="000A4630" w:rsidRPr="00C97805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"type":"</w:t>
            </w:r>
            <w:proofErr w:type="spellStart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ClusterDto</w:t>
            </w:r>
            <w:proofErr w:type="spellEnd"/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EA7" w14:textId="77777777" w:rsidR="000A4630" w:rsidRPr="00C97805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"refHostMoid":"host-123",</w:t>
            </w:r>
          </w:p>
          <w:p w14:paraId="07659EA8" w14:textId="77777777" w:rsidR="000A4630" w:rsidRPr="00C97805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"refHostUuid":"35313132-3645-5335-4830-33385637524d",</w:t>
            </w:r>
          </w:p>
          <w:p w14:paraId="07659EA9" w14:textId="77777777" w:rsidR="000A4630" w:rsidRPr="00C97805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"vmmUuid":"E561C9CA-345B-4A7E-A2D0-612C685E456C",</w:t>
            </w:r>
          </w:p>
          <w:p w14:paraId="07659EAA" w14:textId="77777777" w:rsidR="000A4630" w:rsidRPr="00C97805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"clusterUuid":"d191ae36-0990-2162-8f89-178cf170c0f8",</w:t>
            </w:r>
          </w:p>
          <w:p w14:paraId="07659EAB" w14:textId="77777777" w:rsidR="000A4630" w:rsidRPr="00C97805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"clusterMoid":"domain-c4"</w:t>
            </w:r>
          </w:p>
          <w:p w14:paraId="07659EAC" w14:textId="77777777" w:rsidR="000C2C85" w:rsidRPr="00CD27C7" w:rsidRDefault="000A4630" w:rsidP="00C97805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C97805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7659EAE" w14:textId="77777777" w:rsidR="008C4DEA" w:rsidRDefault="00AD2A4C" w:rsidP="002174D8">
      <w:pPr>
        <w:rPr>
          <w:rFonts w:asciiTheme="majorHAnsi" w:eastAsia="Times New Roman" w:hAnsiTheme="majorHAnsi" w:cstheme="majorBidi"/>
          <w:color w:val="243F60" w:themeColor="accent1" w:themeShade="7F"/>
        </w:rPr>
      </w:pPr>
      <w:r>
        <w:rPr>
          <w:rFonts w:asciiTheme="majorHAnsi" w:eastAsia="Times New Roman" w:hAnsiTheme="majorHAnsi" w:cstheme="majorBidi"/>
          <w:color w:val="243F60" w:themeColor="accent1" w:themeShade="7F"/>
        </w:rPr>
        <w:t xml:space="preserve">Note: </w:t>
      </w:r>
      <w:proofErr w:type="spellStart"/>
      <w:r>
        <w:rPr>
          <w:rFonts w:asciiTheme="majorHAnsi" w:eastAsia="Times New Roman" w:hAnsiTheme="majorHAnsi" w:cstheme="majorBidi"/>
          <w:color w:val="243F60" w:themeColor="accent1" w:themeShade="7F"/>
        </w:rPr>
        <w:t>clusterMoid</w:t>
      </w:r>
      <w:proofErr w:type="spellEnd"/>
      <w:r>
        <w:rPr>
          <w:rFonts w:asciiTheme="majorHAnsi" w:eastAsia="Times New Roman" w:hAnsiTheme="majorHAnsi" w:cstheme="majorBidi"/>
          <w:color w:val="243F60" w:themeColor="accent1" w:themeShade="7F"/>
        </w:rPr>
        <w:t xml:space="preserve"> in the request is optional. If specified it will be verified against actual cluster </w:t>
      </w:r>
      <w:proofErr w:type="spellStart"/>
      <w:r>
        <w:rPr>
          <w:rFonts w:asciiTheme="majorHAnsi" w:eastAsia="Times New Roman" w:hAnsiTheme="majorHAnsi" w:cstheme="majorBidi"/>
          <w:color w:val="243F60" w:themeColor="accent1" w:themeShade="7F"/>
        </w:rPr>
        <w:t>Moid</w:t>
      </w:r>
      <w:proofErr w:type="spellEnd"/>
      <w:r>
        <w:rPr>
          <w:rFonts w:asciiTheme="majorHAnsi" w:eastAsia="Times New Roman" w:hAnsiTheme="majorHAnsi" w:cstheme="majorBidi"/>
          <w:color w:val="243F60" w:themeColor="accent1" w:themeShade="7F"/>
        </w:rPr>
        <w:t xml:space="preserve"> of the reference host and will result in failure if ids do not match</w:t>
      </w:r>
    </w:p>
    <w:p w14:paraId="07659EAF" w14:textId="77777777" w:rsidR="009944B9" w:rsidRPr="00EC6328" w:rsidRDefault="00495097" w:rsidP="009944B9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172" w:name="_Toc364722756"/>
      <w:proofErr w:type="gramStart"/>
      <w:r>
        <w:rPr>
          <w:rFonts w:eastAsia="Times New Roman"/>
          <w:i/>
        </w:rPr>
        <w:lastRenderedPageBreak/>
        <w:t xml:space="preserve">Cluster </w:t>
      </w:r>
      <w:r w:rsidR="009944B9">
        <w:rPr>
          <w:rFonts w:eastAsia="Times New Roman"/>
          <w:i/>
        </w:rPr>
        <w:t xml:space="preserve"> update</w:t>
      </w:r>
      <w:proofErr w:type="gramEnd"/>
      <w:r w:rsidR="009944B9">
        <w:rPr>
          <w:rFonts w:eastAsia="Times New Roman"/>
          <w:i/>
        </w:rPr>
        <w:t xml:space="preserve"> – PUT</w:t>
      </w:r>
      <w:bookmarkEnd w:id="1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8420"/>
      </w:tblGrid>
      <w:tr w:rsidR="009944B9" w14:paraId="07659EB3" w14:textId="77777777" w:rsidTr="009944B9">
        <w:tc>
          <w:tcPr>
            <w:tcW w:w="1458" w:type="dxa"/>
          </w:tcPr>
          <w:p w14:paraId="07659EB0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EB1" w14:textId="77777777" w:rsidR="009944B9" w:rsidRPr="009F2A7A" w:rsidRDefault="0059375B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w:history="1">
              <w:r w:rsidR="009C56B2" w:rsidRPr="009C56B2">
                <w:rPr>
                  <w:rStyle w:val="Hyperlink"/>
                </w:rPr>
                <w:t>https://&lt;appliance&gt;:&lt;port&gt;/rest/clusters/&lt;clusterMoid&gt;?filter="vmmUuid=D921C9CA-925B-4A7E-A2D9-732C905E252C"</w:t>
              </w:r>
            </w:hyperlink>
            <w:r w:rsidR="009944B9">
              <w:rPr>
                <w:rStyle w:val="Hyperlink"/>
              </w:rPr>
              <w:t>&amp;</w:t>
            </w:r>
            <w:r w:rsidR="009944B9" w:rsidRPr="00D97499">
              <w:rPr>
                <w:rStyle w:val="Hyperlink"/>
              </w:rPr>
              <w:t>filter=”sessionId=52022eac-a989-7b86-861b-544fc3126211”</w:t>
            </w:r>
            <w:r w:rsidR="00EA0223" w:rsidRPr="009F2A7A">
              <w:rPr>
                <w:rStyle w:val="Hyperlink"/>
              </w:rPr>
              <w:t xml:space="preserve"> </w:t>
            </w:r>
          </w:p>
          <w:p w14:paraId="07659EB2" w14:textId="77777777" w:rsidR="009944B9" w:rsidRPr="000C2C85" w:rsidRDefault="009944B9" w:rsidP="009944B9">
            <w:pPr>
              <w:autoSpaceDE w:val="0"/>
              <w:autoSpaceDN w:val="0"/>
            </w:pPr>
          </w:p>
        </w:tc>
      </w:tr>
      <w:tr w:rsidR="009944B9" w14:paraId="07659EB6" w14:textId="77777777" w:rsidTr="009944B9">
        <w:tc>
          <w:tcPr>
            <w:tcW w:w="1458" w:type="dxa"/>
          </w:tcPr>
          <w:p w14:paraId="07659EB4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EB5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</w:tr>
      <w:tr w:rsidR="009944B9" w14:paraId="07659EB9" w14:textId="77777777" w:rsidTr="009944B9">
        <w:tc>
          <w:tcPr>
            <w:tcW w:w="1458" w:type="dxa"/>
          </w:tcPr>
          <w:p w14:paraId="07659EB7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EB8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</w:tr>
      <w:tr w:rsidR="009944B9" w14:paraId="07659EBC" w14:textId="77777777" w:rsidTr="009944B9">
        <w:tc>
          <w:tcPr>
            <w:tcW w:w="1458" w:type="dxa"/>
          </w:tcPr>
          <w:p w14:paraId="07659EBA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EBB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9944B9" w14:paraId="07659EBF" w14:textId="77777777" w:rsidTr="009944B9">
        <w:tc>
          <w:tcPr>
            <w:tcW w:w="1458" w:type="dxa"/>
          </w:tcPr>
          <w:p w14:paraId="07659EBD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EBE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9944B9" w14:paraId="07659EC2" w14:textId="77777777" w:rsidTr="009944B9">
        <w:tc>
          <w:tcPr>
            <w:tcW w:w="1458" w:type="dxa"/>
          </w:tcPr>
          <w:p w14:paraId="07659EC0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EC1" w14:textId="77777777" w:rsidR="009944B9" w:rsidRDefault="00A94F49" w:rsidP="009944B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TaskResource</w:t>
            </w:r>
            <w:proofErr w:type="spellEnd"/>
          </w:p>
        </w:tc>
      </w:tr>
      <w:tr w:rsidR="009944B9" w14:paraId="07659EC5" w14:textId="77777777" w:rsidTr="009944B9">
        <w:tc>
          <w:tcPr>
            <w:tcW w:w="1458" w:type="dxa"/>
          </w:tcPr>
          <w:p w14:paraId="07659EC3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EC4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202</w:t>
            </w:r>
          </w:p>
        </w:tc>
      </w:tr>
      <w:tr w:rsidR="009944B9" w14:paraId="07659EEB" w14:textId="77777777" w:rsidTr="009944B9">
        <w:tc>
          <w:tcPr>
            <w:tcW w:w="1458" w:type="dxa"/>
          </w:tcPr>
          <w:p w14:paraId="07659EC6" w14:textId="77777777" w:rsidR="009944B9" w:rsidRDefault="009944B9" w:rsidP="009944B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EC7" w14:textId="77777777" w:rsidR="009944B9" w:rsidRPr="009F2A7A" w:rsidRDefault="0059375B" w:rsidP="009F2A7A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hyperlink r:id="rId17" w:history="1">
              <w:r w:rsidR="00D00D7E" w:rsidRPr="00D00D7E">
                <w:rPr>
                  <w:rStyle w:val="Hyperlink"/>
                </w:rPr>
                <w:t>https://localhost:7444/rest/clusters/</w:t>
              </w:r>
              <w:r w:rsidR="00D00D7E" w:rsidRPr="00E762A8">
                <w:rPr>
                  <w:rStyle w:val="Hyperlink"/>
                </w:rPr>
                <w:t>domain-c26?filter="vmmUuid=D921C9CA-925B-4A7E-A2D9-732C905E252C"</w:t>
              </w:r>
            </w:hyperlink>
            <w:r w:rsidR="009944B9">
              <w:rPr>
                <w:rStyle w:val="Hyperlink"/>
              </w:rPr>
              <w:t>&amp;</w:t>
            </w:r>
            <w:r w:rsidR="009944B9" w:rsidRPr="00D97499">
              <w:rPr>
                <w:rStyle w:val="Hyperlink"/>
              </w:rPr>
              <w:t>filter=”sessionId=52022eac-a989-7b86-861b-544fc3126211”</w:t>
            </w:r>
          </w:p>
          <w:p w14:paraId="07659EC8" w14:textId="77777777" w:rsidR="009944B9" w:rsidRDefault="009944B9" w:rsidP="009944B9"/>
          <w:p w14:paraId="07659EC9" w14:textId="77777777" w:rsidR="00ED57B2" w:rsidRDefault="00ED57B2" w:rsidP="00ED57B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Request Body</w:t>
            </w:r>
          </w:p>
          <w:p w14:paraId="07659ECA" w14:textId="77777777" w:rsidR="00ED57B2" w:rsidRDefault="00ED57B2" w:rsidP="00ED57B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[</w:t>
            </w:r>
          </w:p>
          <w:p w14:paraId="07659ECB" w14:textId="77777777" w:rsidR="00ED57B2" w:rsidRPr="00D10183" w:rsidRDefault="00ED57B2" w:rsidP="00ED57B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ECC" w14:textId="77777777" w:rsidR="00ED57B2" w:rsidRPr="00D10183" w:rsidRDefault="00ED57B2" w:rsidP="00ED57B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="00814089"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</w:t>
            </w:r>
            <w:r w:rsidR="0081408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Moid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="0081408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hostMo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id1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ECD" w14:textId="77777777" w:rsidR="00ED57B2" w:rsidRDefault="00ED57B2" w:rsidP="00ED57B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ECE" w14:textId="77777777" w:rsidR="00ED57B2" w:rsidRPr="00D10183" w:rsidRDefault="00ED57B2" w:rsidP="00ED57B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ECF" w14:textId="77777777" w:rsidR="00ED57B2" w:rsidRPr="00D10183" w:rsidRDefault="00ED57B2" w:rsidP="00ED57B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="00814089"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host</w:t>
            </w:r>
            <w:r w:rsidR="0081408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Moid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"host</w:t>
            </w:r>
            <w:r w:rsidR="0081408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Mo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id2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ED0" w14:textId="77777777" w:rsidR="00ED57B2" w:rsidRPr="00D10183" w:rsidRDefault="00ED57B2" w:rsidP="00ED57B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  <w:p w14:paraId="07659ED1" w14:textId="77777777" w:rsidR="00ED57B2" w:rsidRDefault="00ED57B2" w:rsidP="00ED57B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  <w:p w14:paraId="07659ED2" w14:textId="77777777" w:rsidR="00ED57B2" w:rsidRPr="0089611B" w:rsidRDefault="00ED57B2" w:rsidP="00ED57B2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]</w:t>
            </w:r>
          </w:p>
          <w:p w14:paraId="07659ED3" w14:textId="77777777" w:rsidR="00ED57B2" w:rsidRDefault="00ED57B2" w:rsidP="009944B9"/>
          <w:p w14:paraId="07659ED4" w14:textId="77777777" w:rsidR="00A94F49" w:rsidRPr="0089611B" w:rsidRDefault="00A94F49" w:rsidP="00A94F49">
            <w:pPr>
              <w:autoSpaceDE w:val="0"/>
              <w:autoSpaceDN w:val="0"/>
              <w:rPr>
                <w:rFonts w:cs="Arial"/>
                <w:color w:val="FF0000"/>
                <w:sz w:val="24"/>
                <w:szCs w:val="24"/>
              </w:rPr>
            </w:pPr>
            <w:r w:rsidRPr="0089611B"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ED5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</w:p>
          <w:p w14:paraId="07659ED6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"type":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TaskResource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ED7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"name": null,</w:t>
            </w:r>
          </w:p>
          <w:p w14:paraId="07659ED8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"owner": null,</w:t>
            </w:r>
          </w:p>
          <w:p w14:paraId="07659ED9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taskErrors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EDA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userInitiated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false,</w:t>
            </w:r>
          </w:p>
          <w:p w14:paraId="07659EDB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taskStatus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EDC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associatedTaskUri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EDD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parentTaskUri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EDE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progressUpdates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EDF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associatedResourceUri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": </w:t>
            </w:r>
            <w:r w:rsidR="002D50BF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”</w:t>
            </w:r>
            <w:r w:rsidR="002D50BF" w:rsidRPr="002D50BF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D921C9CA-925B-4A7E-A2D9-732C905E252C</w:t>
            </w:r>
            <w:r w:rsidR="002D50BF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,domain-c516”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,</w:t>
            </w:r>
          </w:p>
          <w:p w14:paraId="07659EE0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totalSteps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0,</w:t>
            </w:r>
          </w:p>
          <w:p w14:paraId="07659EE1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completedSteps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0,</w:t>
            </w:r>
          </w:p>
          <w:p w14:paraId="07659EE2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taskOutput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[],</w:t>
            </w:r>
          </w:p>
          <w:p w14:paraId="07659EE3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taskState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"",</w:t>
            </w:r>
          </w:p>
          <w:p w14:paraId="07659EE4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uri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="0081408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/rest/jobs/</w:t>
            </w: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a96223c7-6faf-48e9-99fe-e99cf8379800",</w:t>
            </w:r>
          </w:p>
          <w:p w14:paraId="07659EE5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"category": null,</w:t>
            </w:r>
          </w:p>
          <w:p w14:paraId="07659EE6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eTag</w:t>
            </w:r>
            <w:proofErr w:type="spellEnd"/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null,</w:t>
            </w:r>
          </w:p>
          <w:p w14:paraId="07659EE7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"created": null,</w:t>
            </w:r>
          </w:p>
          <w:p w14:paraId="07659EE8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"modified": null</w:t>
            </w:r>
          </w:p>
          <w:p w14:paraId="07659EE9" w14:textId="77777777" w:rsidR="00A94F49" w:rsidRPr="0089611B" w:rsidRDefault="00A94F49" w:rsidP="00A94F4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89611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</w:t>
            </w:r>
          </w:p>
          <w:p w14:paraId="07659EEA" w14:textId="77777777" w:rsidR="009944B9" w:rsidRPr="00CD27C7" w:rsidRDefault="009944B9" w:rsidP="009944B9">
            <w:pP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</w:p>
        </w:tc>
      </w:tr>
    </w:tbl>
    <w:p w14:paraId="07659EEC" w14:textId="77777777" w:rsidR="009944B9" w:rsidRDefault="002E2B62" w:rsidP="002174D8">
      <w:pPr>
        <w:rPr>
          <w:ins w:id="173" w:author="Srinidhi Hanumantharaju" w:date="2013-10-09T17:43:00Z"/>
          <w:rFonts w:asciiTheme="majorHAnsi" w:eastAsia="Times New Roman" w:hAnsiTheme="majorHAnsi" w:cstheme="majorBidi"/>
          <w:color w:val="243F60" w:themeColor="accent1" w:themeShade="7F"/>
        </w:rPr>
      </w:pPr>
      <w:r>
        <w:rPr>
          <w:rFonts w:asciiTheme="majorHAnsi" w:eastAsia="Times New Roman" w:hAnsiTheme="majorHAnsi" w:cstheme="majorBidi"/>
          <w:color w:val="243F60" w:themeColor="accent1" w:themeShade="7F"/>
        </w:rPr>
        <w:lastRenderedPageBreak/>
        <w:t xml:space="preserve">NOTE: </w:t>
      </w:r>
      <w:r w:rsidR="00905A74">
        <w:rPr>
          <w:rFonts w:asciiTheme="majorHAnsi" w:eastAsia="Times New Roman" w:hAnsiTheme="majorHAnsi" w:cstheme="majorBidi"/>
          <w:color w:val="243F60" w:themeColor="accent1" w:themeShade="7F"/>
        </w:rPr>
        <w:t xml:space="preserve">Empty request body </w:t>
      </w:r>
      <w:r>
        <w:rPr>
          <w:rFonts w:asciiTheme="majorHAnsi" w:eastAsia="Times New Roman" w:hAnsiTheme="majorHAnsi" w:cstheme="majorBidi"/>
          <w:color w:val="243F60" w:themeColor="accent1" w:themeShade="7F"/>
        </w:rPr>
        <w:t>update</w:t>
      </w:r>
      <w:r w:rsidR="00905A74">
        <w:rPr>
          <w:rFonts w:asciiTheme="majorHAnsi" w:eastAsia="Times New Roman" w:hAnsiTheme="majorHAnsi" w:cstheme="majorBidi"/>
          <w:color w:val="243F60" w:themeColor="accent1" w:themeShade="7F"/>
        </w:rPr>
        <w:t>s</w:t>
      </w:r>
      <w:r>
        <w:rPr>
          <w:rFonts w:asciiTheme="majorHAnsi" w:eastAsia="Times New Roman" w:hAnsiTheme="majorHAnsi" w:cstheme="majorBidi"/>
          <w:color w:val="243F60" w:themeColor="accent1" w:themeShade="7F"/>
        </w:rPr>
        <w:t xml:space="preserve"> all hosts in a cluster</w:t>
      </w:r>
    </w:p>
    <w:p w14:paraId="550D4C5C" w14:textId="24BB4242" w:rsidR="00975314" w:rsidRDefault="00975314" w:rsidP="002174D8">
      <w:pPr>
        <w:rPr>
          <w:ins w:id="174" w:author="Srinidhi Hanumantharaju" w:date="2013-10-09T17:43:00Z"/>
          <w:rFonts w:asciiTheme="majorHAnsi" w:eastAsia="Times New Roman" w:hAnsiTheme="majorHAnsi" w:cstheme="majorBidi"/>
          <w:color w:val="243F60" w:themeColor="accent1" w:themeShade="7F"/>
        </w:rPr>
      </w:pPr>
    </w:p>
    <w:p w14:paraId="0C688586" w14:textId="37D178CE" w:rsidR="00975314" w:rsidRDefault="00975314" w:rsidP="00975314">
      <w:pPr>
        <w:pStyle w:val="Heading2"/>
        <w:numPr>
          <w:ilvl w:val="2"/>
          <w:numId w:val="2"/>
        </w:numPr>
        <w:rPr>
          <w:ins w:id="175" w:author="Srinidhi Hanumantharaju" w:date="2013-10-09T17:43:00Z"/>
          <w:rFonts w:eastAsia="Times New Roman"/>
          <w:i/>
        </w:rPr>
      </w:pPr>
      <w:ins w:id="176" w:author="Srinidhi Hanumantharaju" w:date="2013-10-09T17:43:00Z">
        <w:r>
          <w:rPr>
            <w:rFonts w:eastAsia="Times New Roman"/>
            <w:i/>
          </w:rPr>
          <w:lastRenderedPageBreak/>
          <w:t>Grow cluster – PUT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177" w:author="Srinidhi Hanumantharaju" w:date="2013-10-09T18:0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84"/>
        <w:gridCol w:w="8592"/>
        <w:tblGridChange w:id="178">
          <w:tblGrid>
            <w:gridCol w:w="984"/>
            <w:gridCol w:w="8592"/>
          </w:tblGrid>
        </w:tblGridChange>
      </w:tblGrid>
      <w:tr w:rsidR="00975314" w14:paraId="53898AC8" w14:textId="77777777" w:rsidTr="00D37D35">
        <w:trPr>
          <w:ins w:id="179" w:author="Srinidhi Hanumantharaju" w:date="2013-10-09T17:43:00Z"/>
        </w:trPr>
        <w:tc>
          <w:tcPr>
            <w:tcW w:w="1458" w:type="dxa"/>
            <w:tcPrChange w:id="180" w:author="Srinidhi Hanumantharaju" w:date="2013-10-09T18:04:00Z">
              <w:tcPr>
                <w:tcW w:w="962" w:type="dxa"/>
              </w:tcPr>
            </w:tcPrChange>
          </w:tcPr>
          <w:p w14:paraId="20D7205A" w14:textId="77777777" w:rsidR="00975314" w:rsidRDefault="00975314" w:rsidP="00975314">
            <w:pPr>
              <w:pStyle w:val="Heading5"/>
              <w:outlineLvl w:val="4"/>
              <w:rPr>
                <w:ins w:id="181" w:author="Srinidhi Hanumantharaju" w:date="2013-10-09T17:43:00Z"/>
                <w:rFonts w:eastAsia="Times New Roman"/>
              </w:rPr>
            </w:pPr>
            <w:ins w:id="182" w:author="Srinidhi Hanumantharaju" w:date="2013-10-09T17:43:00Z">
              <w:r>
                <w:rPr>
                  <w:rFonts w:eastAsia="Times New Roman"/>
                </w:rPr>
                <w:t>URI</w:t>
              </w:r>
            </w:ins>
          </w:p>
        </w:tc>
        <w:tc>
          <w:tcPr>
            <w:tcW w:w="8118" w:type="dxa"/>
            <w:tcPrChange w:id="183" w:author="Srinidhi Hanumantharaju" w:date="2013-10-09T18:04:00Z">
              <w:tcPr>
                <w:tcW w:w="8614" w:type="dxa"/>
              </w:tcPr>
            </w:tcPrChange>
          </w:tcPr>
          <w:p w14:paraId="7800D8C9" w14:textId="21A4EA0C" w:rsidR="00975314" w:rsidRPr="00547DC3" w:rsidRDefault="00975314">
            <w:pPr>
              <w:pStyle w:val="Heading5"/>
              <w:rPr>
                <w:ins w:id="184" w:author="Srinidhi Hanumantharaju" w:date="2013-10-09T17:43:00Z"/>
                <w:rFonts w:asciiTheme="minorHAnsi" w:eastAsiaTheme="minorEastAsia" w:hAnsiTheme="minorHAnsi" w:cs="Arial"/>
                <w:color w:val="3F5FBF"/>
                <w:sz w:val="24"/>
                <w:szCs w:val="24"/>
                <w:lang w:bidi="ar-SA"/>
              </w:rPr>
              <w:pPrChange w:id="185" w:author="Srinidhi Hanumantharaju" w:date="2013-10-09T18:03:00Z">
                <w:pPr>
                  <w:pStyle w:val="ListParagraph"/>
                  <w:autoSpaceDE w:val="0"/>
                  <w:autoSpaceDN w:val="0"/>
                  <w:spacing w:after="200" w:line="276" w:lineRule="auto"/>
                  <w:ind w:left="360"/>
                </w:pPr>
              </w:pPrChange>
            </w:pPr>
            <w:ins w:id="186" w:author="Srinidhi Hanumantharaju" w:date="2013-10-09T17:43:00Z">
              <w:r w:rsidRPr="003D1DCE">
                <w:rPr>
                  <w:rFonts w:eastAsia="Times New Roman"/>
                  <w:rPrChange w:id="187" w:author="Srinidhi Hanumantharaju" w:date="2013-10-09T18:03:00Z">
                    <w:rPr>
                      <w:rStyle w:val="Hyperlink"/>
                      <w:rFonts w:asciiTheme="minorHAnsi" w:eastAsiaTheme="minorEastAsia" w:hAnsiTheme="minorHAnsi" w:cstheme="minorBidi"/>
                    </w:rPr>
                  </w:rPrChange>
                </w:rPr>
                <w:t>https://&lt;appliance&gt;:&lt;port&gt;/rest/</w:t>
              </w:r>
            </w:ins>
            <w:ins w:id="188" w:author="Srinidhi Hanumantharaju" w:date="2013-10-09T17:45:00Z">
              <w:r w:rsidRPr="003D1DCE">
                <w:rPr>
                  <w:rFonts w:eastAsia="Times New Roman"/>
                  <w:rPrChange w:id="189" w:author="Srinidhi Hanumantharaju" w:date="2013-10-09T18:03:00Z">
                    <w:rPr>
                      <w:rFonts w:asciiTheme="minorHAnsi" w:eastAsiaTheme="minorEastAsia" w:hAnsiTheme="minorHAnsi" w:cstheme="minorBidi"/>
                    </w:rPr>
                  </w:rPrChange>
                </w:rPr>
                <w:t>clusters/&lt;clusterMoid&gt;/hosts</w:t>
              </w:r>
            </w:ins>
            <w:ins w:id="190" w:author="Srinidhi Hanumantharaju" w:date="2013-10-09T17:43:00Z">
              <w:r w:rsidRPr="003D1DCE">
                <w:rPr>
                  <w:rFonts w:eastAsia="Times New Roman"/>
                  <w:rPrChange w:id="191" w:author="Srinidhi Hanumantharaju" w:date="2013-10-09T18:03:00Z">
                    <w:rPr>
                      <w:rStyle w:val="Hyperlink"/>
                      <w:rFonts w:asciiTheme="minorHAnsi" w:eastAsiaTheme="minorEastAsia" w:hAnsiTheme="minorHAnsi" w:cstheme="minorBidi"/>
                    </w:rPr>
                  </w:rPrChange>
                </w:rPr>
                <w:t>?filter=”sessionId=</w:t>
              </w:r>
            </w:ins>
            <w:ins w:id="192" w:author="Srinidhi Hanumantharaju" w:date="2013-10-09T17:46:00Z">
              <w:r w:rsidRPr="003D1DCE">
                <w:rPr>
                  <w:rFonts w:eastAsia="Times New Roman"/>
                  <w:rPrChange w:id="193" w:author="Srinidhi Hanumantharaju" w:date="2013-10-09T18:03:00Z">
                    <w:rPr>
                      <w:rStyle w:val="Hyperlink"/>
                      <w:rFonts w:asciiTheme="minorHAnsi" w:eastAsiaTheme="minorEastAsia" w:hAnsiTheme="minorHAnsi" w:cstheme="minorBidi"/>
                    </w:rPr>
                  </w:rPrChange>
                </w:rPr>
                <w:t>value</w:t>
              </w:r>
            </w:ins>
            <w:ins w:id="194" w:author="Srinidhi Hanumantharaju" w:date="2013-10-09T17:43:00Z">
              <w:r w:rsidRPr="003D1DCE">
                <w:rPr>
                  <w:rFonts w:eastAsia="Times New Roman"/>
                  <w:rPrChange w:id="195" w:author="Srinidhi Hanumantharaju" w:date="2013-10-09T18:03:00Z">
                    <w:rPr>
                      <w:rStyle w:val="Hyperlink"/>
                      <w:rFonts w:asciiTheme="minorHAnsi" w:eastAsiaTheme="minorEastAsia" w:hAnsiTheme="minorHAnsi" w:cstheme="minorBidi"/>
                    </w:rPr>
                  </w:rPrChange>
                </w:rPr>
                <w:t>”&amp;filter=”vmmUuid=value"</w:t>
              </w:r>
              <w:r>
                <w:rPr>
                  <w:rFonts w:cs="Arial"/>
                  <w:sz w:val="24"/>
                  <w:szCs w:val="24"/>
                </w:rPr>
                <w:t xml:space="preserve"> </w:t>
              </w:r>
              <w:r w:rsidRPr="00E41535">
                <w:rPr>
                  <w:rFonts w:cs="Arial"/>
                  <w:sz w:val="24"/>
                  <w:szCs w:val="24"/>
                </w:rPr>
                <w:t xml:space="preserve"> </w:t>
              </w:r>
              <w:r>
                <w:rPr>
                  <w:rFonts w:cs="Arial"/>
                  <w:sz w:val="24"/>
                  <w:szCs w:val="24"/>
                </w:rPr>
                <w:t xml:space="preserve"> </w:t>
              </w:r>
            </w:ins>
          </w:p>
        </w:tc>
      </w:tr>
      <w:tr w:rsidR="00975314" w14:paraId="10C71FF3" w14:textId="77777777" w:rsidTr="00D37D35">
        <w:trPr>
          <w:ins w:id="196" w:author="Srinidhi Hanumantharaju" w:date="2013-10-09T17:43:00Z"/>
        </w:trPr>
        <w:tc>
          <w:tcPr>
            <w:tcW w:w="1458" w:type="dxa"/>
            <w:tcPrChange w:id="197" w:author="Srinidhi Hanumantharaju" w:date="2013-10-09T18:04:00Z">
              <w:tcPr>
                <w:tcW w:w="962" w:type="dxa"/>
              </w:tcPr>
            </w:tcPrChange>
          </w:tcPr>
          <w:p w14:paraId="5E9E0CEC" w14:textId="77777777" w:rsidR="00975314" w:rsidRDefault="00975314" w:rsidP="00975314">
            <w:pPr>
              <w:pStyle w:val="Heading5"/>
              <w:outlineLvl w:val="4"/>
              <w:rPr>
                <w:ins w:id="198" w:author="Srinidhi Hanumantharaju" w:date="2013-10-09T17:43:00Z"/>
                <w:rFonts w:eastAsia="Times New Roman"/>
              </w:rPr>
            </w:pPr>
            <w:ins w:id="199" w:author="Srinidhi Hanumantharaju" w:date="2013-10-09T17:43:00Z">
              <w:r>
                <w:rPr>
                  <w:rFonts w:eastAsia="Times New Roman"/>
                </w:rPr>
                <w:t>Method</w:t>
              </w:r>
            </w:ins>
          </w:p>
        </w:tc>
        <w:tc>
          <w:tcPr>
            <w:tcW w:w="8118" w:type="dxa"/>
            <w:tcPrChange w:id="200" w:author="Srinidhi Hanumantharaju" w:date="2013-10-09T18:04:00Z">
              <w:tcPr>
                <w:tcW w:w="8614" w:type="dxa"/>
              </w:tcPr>
            </w:tcPrChange>
          </w:tcPr>
          <w:p w14:paraId="706293A5" w14:textId="1842C54C" w:rsidR="00975314" w:rsidRDefault="00975314" w:rsidP="00975314">
            <w:pPr>
              <w:pStyle w:val="Heading5"/>
              <w:outlineLvl w:val="4"/>
              <w:rPr>
                <w:ins w:id="201" w:author="Srinidhi Hanumantharaju" w:date="2013-10-09T17:43:00Z"/>
                <w:rFonts w:eastAsia="Times New Roman"/>
              </w:rPr>
            </w:pPr>
            <w:ins w:id="202" w:author="Srinidhi Hanumantharaju" w:date="2013-10-09T17:43:00Z">
              <w:r>
                <w:rPr>
                  <w:rFonts w:eastAsia="Times New Roman"/>
                </w:rPr>
                <w:t>PUT</w:t>
              </w:r>
            </w:ins>
          </w:p>
        </w:tc>
      </w:tr>
      <w:tr w:rsidR="00975314" w14:paraId="02F62FF9" w14:textId="77777777" w:rsidTr="00D37D35">
        <w:trPr>
          <w:ins w:id="203" w:author="Srinidhi Hanumantharaju" w:date="2013-10-09T17:43:00Z"/>
        </w:trPr>
        <w:tc>
          <w:tcPr>
            <w:tcW w:w="1458" w:type="dxa"/>
            <w:tcPrChange w:id="204" w:author="Srinidhi Hanumantharaju" w:date="2013-10-09T18:04:00Z">
              <w:tcPr>
                <w:tcW w:w="962" w:type="dxa"/>
              </w:tcPr>
            </w:tcPrChange>
          </w:tcPr>
          <w:p w14:paraId="42215C42" w14:textId="77777777" w:rsidR="00975314" w:rsidRDefault="00975314" w:rsidP="00975314">
            <w:pPr>
              <w:pStyle w:val="Heading5"/>
              <w:outlineLvl w:val="4"/>
              <w:rPr>
                <w:ins w:id="205" w:author="Srinidhi Hanumantharaju" w:date="2013-10-09T17:43:00Z"/>
                <w:rFonts w:eastAsia="Times New Roman"/>
              </w:rPr>
            </w:pPr>
            <w:ins w:id="206" w:author="Srinidhi Hanumantharaju" w:date="2013-10-09T17:43:00Z">
              <w:r>
                <w:rPr>
                  <w:rFonts w:eastAsia="Times New Roman"/>
                </w:rPr>
                <w:t>Parameter</w:t>
              </w:r>
            </w:ins>
          </w:p>
        </w:tc>
        <w:tc>
          <w:tcPr>
            <w:tcW w:w="8118" w:type="dxa"/>
            <w:tcPrChange w:id="207" w:author="Srinidhi Hanumantharaju" w:date="2013-10-09T18:04:00Z">
              <w:tcPr>
                <w:tcW w:w="8614" w:type="dxa"/>
              </w:tcPr>
            </w:tcPrChange>
          </w:tcPr>
          <w:p w14:paraId="14DD258C" w14:textId="77777777" w:rsidR="00975314" w:rsidRDefault="00975314" w:rsidP="00975314">
            <w:pPr>
              <w:pStyle w:val="Heading5"/>
              <w:outlineLvl w:val="4"/>
              <w:rPr>
                <w:ins w:id="208" w:author="Srinidhi Hanumantharaju" w:date="2013-10-09T17:43:00Z"/>
                <w:rFonts w:eastAsia="Times New Roman"/>
              </w:rPr>
            </w:pPr>
          </w:p>
        </w:tc>
      </w:tr>
      <w:tr w:rsidR="00975314" w14:paraId="6586AC4C" w14:textId="77777777" w:rsidTr="00D37D35">
        <w:trPr>
          <w:ins w:id="209" w:author="Srinidhi Hanumantharaju" w:date="2013-10-09T17:43:00Z"/>
        </w:trPr>
        <w:tc>
          <w:tcPr>
            <w:tcW w:w="1458" w:type="dxa"/>
            <w:tcPrChange w:id="210" w:author="Srinidhi Hanumantharaju" w:date="2013-10-09T18:04:00Z">
              <w:tcPr>
                <w:tcW w:w="962" w:type="dxa"/>
              </w:tcPr>
            </w:tcPrChange>
          </w:tcPr>
          <w:p w14:paraId="399B1B34" w14:textId="77777777" w:rsidR="00975314" w:rsidRDefault="00975314" w:rsidP="00975314">
            <w:pPr>
              <w:pStyle w:val="Heading5"/>
              <w:outlineLvl w:val="4"/>
              <w:rPr>
                <w:ins w:id="211" w:author="Srinidhi Hanumantharaju" w:date="2013-10-09T17:43:00Z"/>
                <w:rFonts w:eastAsia="Times New Roman"/>
              </w:rPr>
            </w:pPr>
            <w:ins w:id="212" w:author="Srinidhi Hanumantharaju" w:date="2013-10-09T17:43:00Z">
              <w:r>
                <w:rPr>
                  <w:rFonts w:eastAsia="Times New Roman"/>
                </w:rPr>
                <w:t>Request Header</w:t>
              </w:r>
            </w:ins>
          </w:p>
        </w:tc>
        <w:tc>
          <w:tcPr>
            <w:tcW w:w="8118" w:type="dxa"/>
            <w:tcPrChange w:id="213" w:author="Srinidhi Hanumantharaju" w:date="2013-10-09T18:04:00Z">
              <w:tcPr>
                <w:tcW w:w="8614" w:type="dxa"/>
              </w:tcPr>
            </w:tcPrChange>
          </w:tcPr>
          <w:p w14:paraId="0E6F7921" w14:textId="77777777" w:rsidR="00975314" w:rsidRDefault="00975314" w:rsidP="00975314">
            <w:pPr>
              <w:pStyle w:val="Heading5"/>
              <w:outlineLvl w:val="4"/>
              <w:rPr>
                <w:ins w:id="214" w:author="Srinidhi Hanumantharaju" w:date="2013-10-09T17:43:00Z"/>
                <w:rFonts w:eastAsia="Times New Roman"/>
              </w:rPr>
            </w:pPr>
            <w:ins w:id="215" w:author="Srinidhi Hanumantharaju" w:date="2013-10-09T17:43:00Z">
              <w:r w:rsidRPr="00092C5E">
                <w:rPr>
                  <w:rFonts w:eastAsia="Times New Roman"/>
                </w:rPr>
                <w:t>Content-Type</w:t>
              </w:r>
              <w:r>
                <w:rPr>
                  <w:rFonts w:eastAsia="Times New Roman"/>
                </w:rPr>
                <w:t>,</w:t>
              </w:r>
              <w:r>
                <w:t xml:space="preserve"> </w:t>
              </w:r>
              <w:r w:rsidRPr="00092C5E">
                <w:rPr>
                  <w:rFonts w:eastAsia="Times New Roman"/>
                </w:rPr>
                <w:t>Accept</w:t>
              </w:r>
              <w:r>
                <w:rPr>
                  <w:rFonts w:eastAsia="Times New Roman"/>
                </w:rPr>
                <w:t xml:space="preserve"> (</w:t>
              </w:r>
              <w:r w:rsidRPr="00092C5E">
                <w:rPr>
                  <w:rFonts w:eastAsia="Times New Roman"/>
                </w:rPr>
                <w:t>application/</w:t>
              </w:r>
              <w:proofErr w:type="spellStart"/>
              <w:r w:rsidRPr="00092C5E">
                <w:rPr>
                  <w:rFonts w:eastAsia="Times New Roman"/>
                </w:rPr>
                <w:t>json</w:t>
              </w:r>
              <w:proofErr w:type="spellEnd"/>
              <w:r>
                <w:rPr>
                  <w:rFonts w:eastAsia="Times New Roman"/>
                </w:rPr>
                <w:t>)</w:t>
              </w:r>
            </w:ins>
          </w:p>
        </w:tc>
      </w:tr>
      <w:tr w:rsidR="00975314" w14:paraId="6F82C841" w14:textId="77777777" w:rsidTr="00D37D35">
        <w:trPr>
          <w:ins w:id="216" w:author="Srinidhi Hanumantharaju" w:date="2013-10-09T17:43:00Z"/>
        </w:trPr>
        <w:tc>
          <w:tcPr>
            <w:tcW w:w="1458" w:type="dxa"/>
            <w:tcPrChange w:id="217" w:author="Srinidhi Hanumantharaju" w:date="2013-10-09T18:04:00Z">
              <w:tcPr>
                <w:tcW w:w="962" w:type="dxa"/>
              </w:tcPr>
            </w:tcPrChange>
          </w:tcPr>
          <w:p w14:paraId="7A8CBA1F" w14:textId="77777777" w:rsidR="00975314" w:rsidRDefault="00975314" w:rsidP="00975314">
            <w:pPr>
              <w:pStyle w:val="Heading5"/>
              <w:outlineLvl w:val="4"/>
              <w:rPr>
                <w:ins w:id="218" w:author="Srinidhi Hanumantharaju" w:date="2013-10-09T17:43:00Z"/>
                <w:rFonts w:eastAsia="Times New Roman"/>
              </w:rPr>
            </w:pPr>
            <w:ins w:id="219" w:author="Srinidhi Hanumantharaju" w:date="2013-10-09T17:43:00Z">
              <w:r>
                <w:rPr>
                  <w:rFonts w:eastAsia="Times New Roman"/>
                </w:rPr>
                <w:t>Request Body</w:t>
              </w:r>
            </w:ins>
          </w:p>
        </w:tc>
        <w:tc>
          <w:tcPr>
            <w:tcW w:w="8118" w:type="dxa"/>
            <w:tcPrChange w:id="220" w:author="Srinidhi Hanumantharaju" w:date="2013-10-09T18:04:00Z">
              <w:tcPr>
                <w:tcW w:w="8614" w:type="dxa"/>
              </w:tcPr>
            </w:tcPrChange>
          </w:tcPr>
          <w:p w14:paraId="03CD214A" w14:textId="77777777" w:rsidR="00975314" w:rsidRDefault="00975314" w:rsidP="00975314">
            <w:pPr>
              <w:pStyle w:val="Heading5"/>
              <w:outlineLvl w:val="4"/>
              <w:rPr>
                <w:ins w:id="221" w:author="Srinidhi Hanumantharaju" w:date="2013-10-09T17:43:00Z"/>
                <w:rFonts w:eastAsia="Times New Roman"/>
              </w:rPr>
            </w:pPr>
          </w:p>
        </w:tc>
      </w:tr>
      <w:tr w:rsidR="00975314" w14:paraId="77E2C2D4" w14:textId="77777777" w:rsidTr="00D37D35">
        <w:trPr>
          <w:ins w:id="222" w:author="Srinidhi Hanumantharaju" w:date="2013-10-09T17:43:00Z"/>
        </w:trPr>
        <w:tc>
          <w:tcPr>
            <w:tcW w:w="1458" w:type="dxa"/>
            <w:tcPrChange w:id="223" w:author="Srinidhi Hanumantharaju" w:date="2013-10-09T18:04:00Z">
              <w:tcPr>
                <w:tcW w:w="962" w:type="dxa"/>
              </w:tcPr>
            </w:tcPrChange>
          </w:tcPr>
          <w:p w14:paraId="0749648C" w14:textId="77777777" w:rsidR="00975314" w:rsidRDefault="00975314" w:rsidP="00975314">
            <w:pPr>
              <w:pStyle w:val="Heading5"/>
              <w:outlineLvl w:val="4"/>
              <w:rPr>
                <w:ins w:id="224" w:author="Srinidhi Hanumantharaju" w:date="2013-10-09T17:43:00Z"/>
                <w:rFonts w:eastAsia="Times New Roman"/>
              </w:rPr>
            </w:pPr>
            <w:ins w:id="225" w:author="Srinidhi Hanumantharaju" w:date="2013-10-09T17:43:00Z">
              <w:r>
                <w:rPr>
                  <w:rFonts w:eastAsia="Times New Roman"/>
                </w:rPr>
                <w:t xml:space="preserve">Response </w:t>
              </w:r>
            </w:ins>
          </w:p>
        </w:tc>
        <w:tc>
          <w:tcPr>
            <w:tcW w:w="8118" w:type="dxa"/>
            <w:tcPrChange w:id="226" w:author="Srinidhi Hanumantharaju" w:date="2013-10-09T18:04:00Z">
              <w:tcPr>
                <w:tcW w:w="8614" w:type="dxa"/>
              </w:tcPr>
            </w:tcPrChange>
          </w:tcPr>
          <w:p w14:paraId="25A2F6CC" w14:textId="77777777" w:rsidR="00975314" w:rsidRDefault="00975314" w:rsidP="00975314">
            <w:pPr>
              <w:pStyle w:val="Heading5"/>
              <w:outlineLvl w:val="4"/>
              <w:rPr>
                <w:ins w:id="227" w:author="Srinidhi Hanumantharaju" w:date="2013-10-09T17:43:00Z"/>
                <w:rFonts w:eastAsia="Times New Roman"/>
              </w:rPr>
            </w:pPr>
            <w:proofErr w:type="spellStart"/>
            <w:ins w:id="228" w:author="Srinidhi Hanumantharaju" w:date="2013-10-09T17:43:00Z">
              <w:r>
                <w:rPr>
                  <w:rFonts w:eastAsia="Times New Roman"/>
                </w:rPr>
                <w:t>TaskResource</w:t>
              </w:r>
              <w:proofErr w:type="spellEnd"/>
            </w:ins>
          </w:p>
        </w:tc>
      </w:tr>
      <w:tr w:rsidR="003D1DCE" w14:paraId="45E36E85" w14:textId="77777777" w:rsidTr="00D37D35">
        <w:trPr>
          <w:ins w:id="229" w:author="Srinidhi Hanumantharaju" w:date="2013-10-09T18:00:00Z"/>
        </w:trPr>
        <w:tc>
          <w:tcPr>
            <w:tcW w:w="1458" w:type="dxa"/>
            <w:tcPrChange w:id="230" w:author="Srinidhi Hanumantharaju" w:date="2013-10-09T18:04:00Z">
              <w:tcPr>
                <w:tcW w:w="962" w:type="dxa"/>
              </w:tcPr>
            </w:tcPrChange>
          </w:tcPr>
          <w:p w14:paraId="7D3FCD87" w14:textId="6A1A253C" w:rsidR="003D1DCE" w:rsidRDefault="003D1DCE" w:rsidP="00975314">
            <w:pPr>
              <w:pStyle w:val="Heading5"/>
              <w:outlineLvl w:val="4"/>
              <w:rPr>
                <w:ins w:id="231" w:author="Srinidhi Hanumantharaju" w:date="2013-10-09T18:00:00Z"/>
                <w:rFonts w:eastAsia="Times New Roman"/>
              </w:rPr>
            </w:pPr>
            <w:ins w:id="232" w:author="Srinidhi Hanumantharaju" w:date="2013-10-09T18:00:00Z">
              <w:r>
                <w:rPr>
                  <w:rFonts w:eastAsia="Times New Roman"/>
                </w:rPr>
                <w:t>Response Code</w:t>
              </w:r>
            </w:ins>
          </w:p>
        </w:tc>
        <w:tc>
          <w:tcPr>
            <w:tcW w:w="8118" w:type="dxa"/>
            <w:tcPrChange w:id="233" w:author="Srinidhi Hanumantharaju" w:date="2013-10-09T18:04:00Z">
              <w:tcPr>
                <w:tcW w:w="8614" w:type="dxa"/>
              </w:tcPr>
            </w:tcPrChange>
          </w:tcPr>
          <w:p w14:paraId="13BC9D18" w14:textId="6A0270D7" w:rsidR="003D1DCE" w:rsidRDefault="00E9518D" w:rsidP="00975314">
            <w:pPr>
              <w:pStyle w:val="Heading5"/>
              <w:outlineLvl w:val="4"/>
              <w:rPr>
                <w:ins w:id="234" w:author="Srinidhi Hanumantharaju" w:date="2013-10-09T18:00:00Z"/>
                <w:rFonts w:eastAsia="Times New Roman"/>
              </w:rPr>
            </w:pPr>
            <w:ins w:id="235" w:author="Srinidhi Hanumantharaju" w:date="2013-10-09T18:00:00Z">
              <w:r>
                <w:rPr>
                  <w:rFonts w:eastAsia="Times New Roman"/>
                </w:rPr>
                <w:t>20</w:t>
              </w:r>
            </w:ins>
            <w:ins w:id="236" w:author="Srinidhi Hanumantharaju" w:date="2013-10-14T12:43:00Z">
              <w:r>
                <w:rPr>
                  <w:rFonts w:eastAsia="Times New Roman"/>
                </w:rPr>
                <w:t>2</w:t>
              </w:r>
            </w:ins>
            <w:bookmarkStart w:id="237" w:name="_GoBack"/>
            <w:bookmarkEnd w:id="237"/>
          </w:p>
        </w:tc>
      </w:tr>
      <w:tr w:rsidR="003D1DCE" w14:paraId="2E3A491F" w14:textId="77777777" w:rsidTr="00D37D35">
        <w:trPr>
          <w:ins w:id="238" w:author="Srinidhi Hanumantharaju" w:date="2013-10-09T17:59:00Z"/>
        </w:trPr>
        <w:tc>
          <w:tcPr>
            <w:tcW w:w="1458" w:type="dxa"/>
            <w:tcPrChange w:id="239" w:author="Srinidhi Hanumantharaju" w:date="2013-10-09T18:04:00Z">
              <w:tcPr>
                <w:tcW w:w="962" w:type="dxa"/>
              </w:tcPr>
            </w:tcPrChange>
          </w:tcPr>
          <w:p w14:paraId="14F966EE" w14:textId="765AB15E" w:rsidR="003D1DCE" w:rsidRDefault="003D1DCE" w:rsidP="00975314">
            <w:pPr>
              <w:pStyle w:val="Heading5"/>
              <w:outlineLvl w:val="4"/>
              <w:rPr>
                <w:ins w:id="240" w:author="Srinidhi Hanumantharaju" w:date="2013-10-09T17:59:00Z"/>
                <w:rFonts w:eastAsia="Times New Roman"/>
              </w:rPr>
            </w:pPr>
            <w:ins w:id="241" w:author="Srinidhi Hanumantharaju" w:date="2013-10-09T17:59:00Z">
              <w:r>
                <w:rPr>
                  <w:rFonts w:eastAsia="Times New Roman"/>
                </w:rPr>
                <w:t>Examples</w:t>
              </w:r>
            </w:ins>
          </w:p>
        </w:tc>
        <w:tc>
          <w:tcPr>
            <w:tcW w:w="8118" w:type="dxa"/>
            <w:tcPrChange w:id="242" w:author="Srinidhi Hanumantharaju" w:date="2013-10-09T18:04:00Z">
              <w:tcPr>
                <w:tcW w:w="8614" w:type="dxa"/>
              </w:tcPr>
            </w:tcPrChange>
          </w:tcPr>
          <w:p w14:paraId="3EEE6E2F" w14:textId="3CAC69A2" w:rsidR="003D1DCE" w:rsidRDefault="003D1DCE" w:rsidP="00975314">
            <w:pPr>
              <w:pStyle w:val="ListParagraph"/>
              <w:autoSpaceDE w:val="0"/>
              <w:autoSpaceDN w:val="0"/>
              <w:ind w:left="360"/>
              <w:rPr>
                <w:ins w:id="243" w:author="Srinidhi Hanumantharaju" w:date="2013-10-09T17:59:00Z"/>
                <w:rStyle w:val="Hyperlink"/>
              </w:rPr>
            </w:pPr>
            <w:ins w:id="244" w:author="Srinidhi Hanumantharaju" w:date="2013-10-09T18:02:00Z">
              <w:r w:rsidRPr="00F8035D">
                <w:rPr>
                  <w:rStyle w:val="Hyperlink"/>
                  <w:lang w:bidi="ar-SA"/>
                  <w:rPrChange w:id="245" w:author="Srinidhi Hanumantharaju" w:date="2013-10-09T18:04:00Z">
                    <w:rPr/>
                  </w:rPrChange>
                </w:rPr>
                <w:fldChar w:fldCharType="begin"/>
              </w:r>
              <w:r w:rsidRPr="00D37D35">
                <w:rPr>
                  <w:rStyle w:val="Hyperlink"/>
                  <w:rPrChange w:id="246" w:author="Srinidhi Hanumantharaju" w:date="2013-10-09T18:04:00Z">
                    <w:rPr/>
                  </w:rPrChange>
                </w:rPr>
                <w:instrText xml:space="preserve"> HYPERLINK "</w:instrText>
              </w:r>
            </w:ins>
            <w:ins w:id="247" w:author="Srinidhi Hanumantharaju" w:date="2013-10-09T17:59:00Z">
              <w:r w:rsidRPr="00D37D35">
                <w:rPr>
                  <w:rStyle w:val="Hyperlink"/>
                </w:rPr>
                <w:instrText>https://</w:instrText>
              </w:r>
            </w:ins>
            <w:ins w:id="248" w:author="Srinidhi Hanumantharaju" w:date="2013-10-09T18:02:00Z">
              <w:r w:rsidRPr="00D37D35">
                <w:rPr>
                  <w:rStyle w:val="Hyperlink"/>
                </w:rPr>
                <w:instrText>localhost:7444</w:instrText>
              </w:r>
            </w:ins>
            <w:ins w:id="249" w:author="Srinidhi Hanumantharaju" w:date="2013-10-09T17:59:00Z">
              <w:r w:rsidRPr="00D37D35">
                <w:rPr>
                  <w:rStyle w:val="Hyperlink"/>
                </w:rPr>
                <w:instrText>/rest/clusters/domain-c26</w:instrText>
              </w:r>
            </w:ins>
            <w:ins w:id="250" w:author="Srinidhi Hanumantharaju" w:date="2013-10-09T18:02:00Z">
              <w:r w:rsidRPr="00D37D35">
                <w:rPr>
                  <w:rStyle w:val="Hyperlink"/>
                  <w:rPrChange w:id="251" w:author="Srinidhi Hanumantharaju" w:date="2013-10-09T18:04:00Z">
                    <w:rPr/>
                  </w:rPrChange>
                </w:rPr>
                <w:instrText xml:space="preserve">" </w:instrText>
              </w:r>
              <w:r w:rsidRPr="00F8035D">
                <w:rPr>
                  <w:rStyle w:val="Hyperlink"/>
                  <w:lang w:bidi="ar-SA"/>
                  <w:rPrChange w:id="252" w:author="Srinidhi Hanumantharaju" w:date="2013-10-09T18:04:00Z">
                    <w:rPr/>
                  </w:rPrChange>
                </w:rPr>
                <w:fldChar w:fldCharType="separate"/>
              </w:r>
            </w:ins>
            <w:ins w:id="253" w:author="Srinidhi Hanumantharaju" w:date="2013-10-09T17:59:00Z">
              <w:r w:rsidRPr="005C6D46">
                <w:rPr>
                  <w:rStyle w:val="Hyperlink"/>
                </w:rPr>
                <w:t>https://</w:t>
              </w:r>
            </w:ins>
            <w:ins w:id="254" w:author="Srinidhi Hanumantharaju" w:date="2013-10-09T18:02:00Z">
              <w:r w:rsidRPr="005C6D46">
                <w:rPr>
                  <w:rStyle w:val="Hyperlink"/>
                </w:rPr>
                <w:t>localhost:7444</w:t>
              </w:r>
            </w:ins>
            <w:ins w:id="255" w:author="Srinidhi Hanumantharaju" w:date="2013-10-09T17:59:00Z">
              <w:r w:rsidRPr="005C6D46">
                <w:rPr>
                  <w:rStyle w:val="Hyperlink"/>
                </w:rPr>
                <w:t>/rest/clusters/domain-c26</w:t>
              </w:r>
            </w:ins>
            <w:ins w:id="256" w:author="Srinidhi Hanumantharaju" w:date="2013-10-09T18:02:00Z">
              <w:r w:rsidRPr="00F8035D">
                <w:rPr>
                  <w:rStyle w:val="Hyperlink"/>
                  <w:rFonts w:asciiTheme="minorHAnsi" w:eastAsiaTheme="minorEastAsia" w:hAnsiTheme="minorHAnsi" w:cstheme="minorBidi"/>
                  <w:lang w:bidi="ar-SA"/>
                  <w:rPrChange w:id="257" w:author="Srinidhi Hanumantharaju" w:date="2013-10-09T18:08:00Z">
                    <w:rPr/>
                  </w:rPrChange>
                </w:rPr>
                <w:fldChar w:fldCharType="end"/>
              </w:r>
            </w:ins>
            <w:ins w:id="258" w:author="Srinidhi Hanumantharaju" w:date="2013-10-09T17:59:00Z">
              <w:r w:rsidRPr="00D37D35">
                <w:rPr>
                  <w:rStyle w:val="Hyperlink"/>
                  <w:rPrChange w:id="259" w:author="Srinidhi Hanumantharaju" w:date="2013-10-09T18:04:00Z">
                    <w:rPr/>
                  </w:rPrChange>
                </w:rPr>
                <w:t>/hosts</w:t>
              </w:r>
              <w:r w:rsidRPr="009F2A7A">
                <w:rPr>
                  <w:rStyle w:val="Hyperlink"/>
                </w:rPr>
                <w:t>?filter=”sessionId=52022eac-a989-7b86-861b-544fc3126211”&amp;filter=</w:t>
              </w:r>
              <w:r w:rsidRPr="007F2197">
                <w:rPr>
                  <w:rStyle w:val="Hyperlink"/>
                </w:rPr>
                <w:t>"vmmUuid=D921C9CA-925B-4A7E-A2D9-732C905E252C"</w:t>
              </w:r>
              <w:r w:rsidRPr="009F2A7A">
                <w:rPr>
                  <w:rStyle w:val="Hyperlink"/>
                </w:rPr>
                <w:t xml:space="preserve">   </w:t>
              </w:r>
            </w:ins>
          </w:p>
          <w:p w14:paraId="5C05E3FA" w14:textId="77777777" w:rsidR="003D1DCE" w:rsidRPr="009F2A7A" w:rsidRDefault="003D1DCE" w:rsidP="00975314">
            <w:pPr>
              <w:pStyle w:val="ListParagraph"/>
              <w:autoSpaceDE w:val="0"/>
              <w:autoSpaceDN w:val="0"/>
              <w:ind w:left="360"/>
              <w:rPr>
                <w:ins w:id="260" w:author="Srinidhi Hanumantharaju" w:date="2013-10-09T17:59:00Z"/>
                <w:rStyle w:val="Hyperlink"/>
              </w:rPr>
            </w:pPr>
          </w:p>
          <w:p w14:paraId="6951CDA9" w14:textId="2FA788EC" w:rsidR="003D1DCE" w:rsidRDefault="003D1DCE" w:rsidP="00975314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261" w:author="Srinidhi Hanumantharaju" w:date="2013-10-09T18:00:00Z"/>
                <w:rFonts w:cs="Arial"/>
                <w:color w:val="FF0000"/>
                <w:sz w:val="24"/>
                <w:szCs w:val="24"/>
              </w:rPr>
            </w:pPr>
            <w:ins w:id="262" w:author="Srinidhi Hanumantharaju" w:date="2013-10-09T17:59:00Z">
              <w:r>
                <w:rPr>
                  <w:rFonts w:cs="Arial"/>
                  <w:color w:val="FF0000"/>
                  <w:sz w:val="24"/>
                  <w:szCs w:val="24"/>
                </w:rPr>
                <w:t>Request Body</w:t>
              </w:r>
            </w:ins>
          </w:p>
          <w:p w14:paraId="1166ED15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263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264" w:author="Srinidhi Hanumantharaju" w:date="2013-10-09T18:09:00Z">
                  <w:rPr>
                    <w:ins w:id="265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266" w:author="Srinidhi Hanumantharaju" w:date="2013-10-09T18:09:00Z">
                <w:pPr>
                  <w:spacing w:after="200" w:line="276" w:lineRule="auto"/>
                </w:pPr>
              </w:pPrChange>
            </w:pPr>
            <w:ins w:id="267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268" w:author="Srinidhi Hanumantharaju" w:date="2013-10-09T18:09:00Z">
                    <w:rPr/>
                  </w:rPrChange>
                </w:rPr>
                <w:t>{</w:t>
              </w:r>
            </w:ins>
          </w:p>
          <w:p w14:paraId="34A1F51A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269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270" w:author="Srinidhi Hanumantharaju" w:date="2013-10-09T18:09:00Z">
                  <w:rPr>
                    <w:ins w:id="271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272" w:author="Srinidhi Hanumantharaju" w:date="2013-10-09T18:09:00Z">
                <w:pPr>
                  <w:spacing w:after="200" w:line="276" w:lineRule="auto"/>
                </w:pPr>
              </w:pPrChange>
            </w:pPr>
            <w:ins w:id="273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274" w:author="Srinidhi Hanumantharaju" w:date="2013-10-09T18:09:00Z">
                    <w:rPr/>
                  </w:rPrChange>
                </w:rPr>
                <w:t>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275" w:author="Srinidhi Hanumantharaju" w:date="2013-10-09T18:09:00Z">
                    <w:rPr/>
                  </w:rPrChange>
                </w:rPr>
                <w:t>referenceProfileUri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276" w:author="Srinidhi Hanumantharaju" w:date="2013-10-09T18:09:00Z">
                    <w:rPr/>
                  </w:rPrChange>
                </w:rPr>
                <w:t>":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277" w:author="Srinidhi Hanumantharaju" w:date="2013-10-09T18:09:00Z">
                    <w:rPr/>
                  </w:rPrChange>
                </w:rPr>
                <w:t>asddas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278" w:author="Srinidhi Hanumantharaju" w:date="2013-10-09T18:09:00Z">
                    <w:rPr/>
                  </w:rPrChange>
                </w:rPr>
                <w:t>",</w:t>
              </w:r>
            </w:ins>
          </w:p>
          <w:p w14:paraId="4444C24F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279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280" w:author="Srinidhi Hanumantharaju" w:date="2013-10-09T18:09:00Z">
                  <w:rPr>
                    <w:ins w:id="281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282" w:author="Srinidhi Hanumantharaju" w:date="2013-10-09T18:09:00Z">
                <w:pPr>
                  <w:spacing w:after="200" w:line="276" w:lineRule="auto"/>
                </w:pPr>
              </w:pPrChange>
            </w:pPr>
            <w:ins w:id="283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284" w:author="Srinidhi Hanumantharaju" w:date="2013-10-09T18:09:00Z">
                    <w:rPr/>
                  </w:rPrChange>
                </w:rPr>
                <w:t>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285" w:author="Srinidhi Hanumantharaju" w:date="2013-10-09T18:09:00Z">
                    <w:rPr/>
                  </w:rPrChange>
                </w:rPr>
                <w:t>deploymentType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286" w:author="Srinidhi Hanumantharaju" w:date="2013-10-09T18:09:00Z">
                    <w:rPr/>
                  </w:rPrChange>
                </w:rPr>
                <w:t>": "ICSP",</w:t>
              </w:r>
            </w:ins>
          </w:p>
          <w:p w14:paraId="1CDF1EB4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287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288" w:author="Srinidhi Hanumantharaju" w:date="2013-10-09T18:09:00Z">
                  <w:rPr>
                    <w:ins w:id="289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290" w:author="Srinidhi Hanumantharaju" w:date="2013-10-09T18:09:00Z">
                <w:pPr>
                  <w:spacing w:after="200" w:line="276" w:lineRule="auto"/>
                </w:pPr>
              </w:pPrChange>
            </w:pPr>
            <w:ins w:id="291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292" w:author="Srinidhi Hanumantharaju" w:date="2013-10-09T18:09:00Z">
                    <w:rPr/>
                  </w:rPrChange>
                </w:rPr>
                <w:t>    "hosts": [</w:t>
              </w:r>
            </w:ins>
          </w:p>
          <w:p w14:paraId="36A9963D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293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294" w:author="Srinidhi Hanumantharaju" w:date="2013-10-09T18:09:00Z">
                  <w:rPr>
                    <w:ins w:id="295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296" w:author="Srinidhi Hanumantharaju" w:date="2013-10-09T18:09:00Z">
                <w:pPr>
                  <w:spacing w:after="200" w:line="276" w:lineRule="auto"/>
                </w:pPr>
              </w:pPrChange>
            </w:pPr>
            <w:ins w:id="297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298" w:author="Srinidhi Hanumantharaju" w:date="2013-10-09T18:09:00Z">
                    <w:rPr/>
                  </w:rPrChange>
                </w:rPr>
                <w:t>        {</w:t>
              </w:r>
            </w:ins>
          </w:p>
          <w:p w14:paraId="22F57A81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299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00" w:author="Srinidhi Hanumantharaju" w:date="2013-10-09T18:09:00Z">
                  <w:rPr>
                    <w:ins w:id="301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02" w:author="Srinidhi Hanumantharaju" w:date="2013-10-09T18:09:00Z">
                <w:pPr>
                  <w:spacing w:after="200" w:line="276" w:lineRule="auto"/>
                </w:pPr>
              </w:pPrChange>
            </w:pPr>
            <w:ins w:id="303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04" w:author="Srinidhi Hanumantharaju" w:date="2013-10-09T18:09:00Z">
                    <w:rPr/>
                  </w:rPrChange>
                </w:rPr>
                <w:t>        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05" w:author="Srinidhi Hanumantharaju" w:date="2013-10-09T18:09:00Z">
                    <w:rPr/>
                  </w:rPrChange>
                </w:rPr>
                <w:t>serverHardwareUri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06" w:author="Srinidhi Hanumantharaju" w:date="2013-10-09T18:09:00Z">
                    <w:rPr/>
                  </w:rPrChange>
                </w:rPr>
                <w:t>": "shu1",</w:t>
              </w:r>
            </w:ins>
          </w:p>
          <w:p w14:paraId="3E696042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07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08" w:author="Srinidhi Hanumantharaju" w:date="2013-10-09T18:09:00Z">
                  <w:rPr>
                    <w:ins w:id="309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10" w:author="Srinidhi Hanumantharaju" w:date="2013-10-09T18:09:00Z">
                <w:pPr>
                  <w:spacing w:after="200" w:line="276" w:lineRule="auto"/>
                </w:pPr>
              </w:pPrChange>
            </w:pPr>
            <w:ins w:id="311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12" w:author="Srinidhi Hanumantharaju" w:date="2013-10-09T18:09:00Z">
                    <w:rPr/>
                  </w:rPrChange>
                </w:rPr>
                <w:t>        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13" w:author="Srinidhi Hanumantharaju" w:date="2013-10-09T18:09:00Z">
                    <w:rPr/>
                  </w:rPrChange>
                </w:rPr>
                <w:t>dhcp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14" w:author="Srinidhi Hanumantharaju" w:date="2013-10-09T18:09:00Z">
                    <w:rPr/>
                  </w:rPrChange>
                </w:rPr>
                <w:t>": true,</w:t>
              </w:r>
            </w:ins>
          </w:p>
          <w:p w14:paraId="6B9EA30F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15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16" w:author="Srinidhi Hanumantharaju" w:date="2013-10-09T18:09:00Z">
                  <w:rPr>
                    <w:ins w:id="317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18" w:author="Srinidhi Hanumantharaju" w:date="2013-10-09T18:09:00Z">
                <w:pPr>
                  <w:spacing w:after="200" w:line="276" w:lineRule="auto"/>
                </w:pPr>
              </w:pPrChange>
            </w:pPr>
            <w:ins w:id="319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20" w:author="Srinidhi Hanumantharaju" w:date="2013-10-09T18:09:00Z">
                    <w:rPr/>
                  </w:rPrChange>
                </w:rPr>
                <w:t>        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21" w:author="Srinidhi Hanumantharaju" w:date="2013-10-09T18:09:00Z">
                    <w:rPr/>
                  </w:rPrChange>
                </w:rPr>
                <w:t>buildPlan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22" w:author="Srinidhi Hanumantharaju" w:date="2013-10-09T18:09:00Z">
                    <w:rPr/>
                  </w:rPrChange>
                </w:rPr>
                <w:t>":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23" w:author="Srinidhi Hanumantharaju" w:date="2013-10-09T18:09:00Z">
                    <w:rPr/>
                  </w:rPrChange>
                </w:rPr>
                <w:t>bp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24" w:author="Srinidhi Hanumantharaju" w:date="2013-10-09T18:09:00Z">
                    <w:rPr/>
                  </w:rPrChange>
                </w:rPr>
                <w:t>",</w:t>
              </w:r>
            </w:ins>
          </w:p>
          <w:p w14:paraId="3FE2638C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25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26" w:author="Srinidhi Hanumantharaju" w:date="2013-10-09T18:09:00Z">
                  <w:rPr>
                    <w:ins w:id="327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28" w:author="Srinidhi Hanumantharaju" w:date="2013-10-09T18:09:00Z">
                <w:pPr>
                  <w:spacing w:after="200" w:line="276" w:lineRule="auto"/>
                </w:pPr>
              </w:pPrChange>
            </w:pPr>
            <w:ins w:id="329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30" w:author="Srinidhi Hanumantharaju" w:date="2013-10-09T18:09:00Z">
                    <w:rPr/>
                  </w:rPrChange>
                </w:rPr>
                <w:t>        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31" w:author="Srinidhi Hanumantharaju" w:date="2013-10-09T18:09:00Z">
                    <w:rPr/>
                  </w:rPrChange>
                </w:rPr>
                <w:t>hostName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32" w:author="Srinidhi Hanumantharaju" w:date="2013-10-09T18:09:00Z">
                    <w:rPr/>
                  </w:rPrChange>
                </w:rPr>
                <w:t>": "h51"</w:t>
              </w:r>
            </w:ins>
          </w:p>
          <w:p w14:paraId="6B11B751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33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34" w:author="Srinidhi Hanumantharaju" w:date="2013-10-09T18:09:00Z">
                  <w:rPr>
                    <w:ins w:id="335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36" w:author="Srinidhi Hanumantharaju" w:date="2013-10-09T18:09:00Z">
                <w:pPr>
                  <w:spacing w:after="200" w:line="276" w:lineRule="auto"/>
                </w:pPr>
              </w:pPrChange>
            </w:pPr>
            <w:ins w:id="337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38" w:author="Srinidhi Hanumantharaju" w:date="2013-10-09T18:09:00Z">
                    <w:rPr/>
                  </w:rPrChange>
                </w:rPr>
                <w:t>        },</w:t>
              </w:r>
            </w:ins>
          </w:p>
          <w:p w14:paraId="21B286E1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39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40" w:author="Srinidhi Hanumantharaju" w:date="2013-10-09T18:09:00Z">
                  <w:rPr>
                    <w:ins w:id="341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42" w:author="Srinidhi Hanumantharaju" w:date="2013-10-09T18:09:00Z">
                <w:pPr>
                  <w:spacing w:after="200" w:line="276" w:lineRule="auto"/>
                </w:pPr>
              </w:pPrChange>
            </w:pPr>
            <w:ins w:id="343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44" w:author="Srinidhi Hanumantharaju" w:date="2013-10-09T18:09:00Z">
                    <w:rPr/>
                  </w:rPrChange>
                </w:rPr>
                <w:t>        {</w:t>
              </w:r>
            </w:ins>
          </w:p>
          <w:p w14:paraId="58ED2128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45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46" w:author="Srinidhi Hanumantharaju" w:date="2013-10-09T18:09:00Z">
                  <w:rPr>
                    <w:ins w:id="347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48" w:author="Srinidhi Hanumantharaju" w:date="2013-10-09T18:09:00Z">
                <w:pPr>
                  <w:spacing w:after="200" w:line="276" w:lineRule="auto"/>
                </w:pPr>
              </w:pPrChange>
            </w:pPr>
            <w:ins w:id="349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50" w:author="Srinidhi Hanumantharaju" w:date="2013-10-09T18:09:00Z">
                    <w:rPr/>
                  </w:rPrChange>
                </w:rPr>
                <w:t>        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51" w:author="Srinidhi Hanumantharaju" w:date="2013-10-09T18:09:00Z">
                    <w:rPr/>
                  </w:rPrChange>
                </w:rPr>
                <w:t>serverHardwareUri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52" w:author="Srinidhi Hanumantharaju" w:date="2013-10-09T18:09:00Z">
                    <w:rPr/>
                  </w:rPrChange>
                </w:rPr>
                <w:t>": "shu2",</w:t>
              </w:r>
            </w:ins>
          </w:p>
          <w:p w14:paraId="1C1DD6F2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53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54" w:author="Srinidhi Hanumantharaju" w:date="2013-10-09T18:09:00Z">
                  <w:rPr>
                    <w:ins w:id="355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56" w:author="Srinidhi Hanumantharaju" w:date="2013-10-09T18:09:00Z">
                <w:pPr>
                  <w:spacing w:after="200" w:line="276" w:lineRule="auto"/>
                </w:pPr>
              </w:pPrChange>
            </w:pPr>
            <w:ins w:id="357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58" w:author="Srinidhi Hanumantharaju" w:date="2013-10-09T18:09:00Z">
                    <w:rPr/>
                  </w:rPrChange>
                </w:rPr>
                <w:t>        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59" w:author="Srinidhi Hanumantharaju" w:date="2013-10-09T18:09:00Z">
                    <w:rPr/>
                  </w:rPrChange>
                </w:rPr>
                <w:t>dhcp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60" w:author="Srinidhi Hanumantharaju" w:date="2013-10-09T18:09:00Z">
                    <w:rPr/>
                  </w:rPrChange>
                </w:rPr>
                <w:t>": false,</w:t>
              </w:r>
            </w:ins>
          </w:p>
          <w:p w14:paraId="3FCBCC78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61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62" w:author="Srinidhi Hanumantharaju" w:date="2013-10-09T18:09:00Z">
                  <w:rPr>
                    <w:ins w:id="363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64" w:author="Srinidhi Hanumantharaju" w:date="2013-10-09T18:09:00Z">
                <w:pPr>
                  <w:spacing w:after="200" w:line="276" w:lineRule="auto"/>
                </w:pPr>
              </w:pPrChange>
            </w:pPr>
            <w:ins w:id="365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66" w:author="Srinidhi Hanumantharaju" w:date="2013-10-09T18:09:00Z">
                    <w:rPr/>
                  </w:rPrChange>
                </w:rPr>
                <w:t>        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67" w:author="Srinidhi Hanumantharaju" w:date="2013-10-09T18:09:00Z">
                    <w:rPr/>
                  </w:rPrChange>
                </w:rPr>
                <w:t>buildPlan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68" w:author="Srinidhi Hanumantharaju" w:date="2013-10-09T18:09:00Z">
                    <w:rPr/>
                  </w:rPrChange>
                </w:rPr>
                <w:t>":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69" w:author="Srinidhi Hanumantharaju" w:date="2013-10-09T18:09:00Z">
                    <w:rPr/>
                  </w:rPrChange>
                </w:rPr>
                <w:t>bp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70" w:author="Srinidhi Hanumantharaju" w:date="2013-10-09T18:09:00Z">
                    <w:rPr/>
                  </w:rPrChange>
                </w:rPr>
                <w:t>",</w:t>
              </w:r>
            </w:ins>
          </w:p>
          <w:p w14:paraId="086FE72C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71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72" w:author="Srinidhi Hanumantharaju" w:date="2013-10-09T18:09:00Z">
                  <w:rPr>
                    <w:ins w:id="373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74" w:author="Srinidhi Hanumantharaju" w:date="2013-10-09T18:09:00Z">
                <w:pPr>
                  <w:spacing w:after="200" w:line="276" w:lineRule="auto"/>
                </w:pPr>
              </w:pPrChange>
            </w:pPr>
            <w:ins w:id="375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76" w:author="Srinidhi Hanumantharaju" w:date="2013-10-09T18:09:00Z">
                    <w:rPr/>
                  </w:rPrChange>
                </w:rPr>
                <w:t>        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77" w:author="Srinidhi Hanumantharaju" w:date="2013-10-09T18:09:00Z">
                    <w:rPr/>
                  </w:rPrChange>
                </w:rPr>
                <w:t>hostName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78" w:author="Srinidhi Hanumantharaju" w:date="2013-10-09T18:09:00Z">
                    <w:rPr/>
                  </w:rPrChange>
                </w:rPr>
                <w:t>": "h52",</w:t>
              </w:r>
            </w:ins>
          </w:p>
          <w:p w14:paraId="480432B7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79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80" w:author="Srinidhi Hanumantharaju" w:date="2013-10-09T18:09:00Z">
                  <w:rPr>
                    <w:ins w:id="381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82" w:author="Srinidhi Hanumantharaju" w:date="2013-10-09T18:09:00Z">
                <w:pPr>
                  <w:spacing w:after="200" w:line="276" w:lineRule="auto"/>
                </w:pPr>
              </w:pPrChange>
            </w:pPr>
            <w:ins w:id="383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84" w:author="Srinidhi Hanumantharaju" w:date="2013-10-09T18:09:00Z">
                    <w:rPr/>
                  </w:rPrChange>
                </w:rPr>
                <w:t>        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85" w:author="Srinidhi Hanumantharaju" w:date="2013-10-09T18:09:00Z">
                    <w:rPr/>
                  </w:rPrChange>
                </w:rPr>
                <w:t>ipAddress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86" w:author="Srinidhi Hanumantharaju" w:date="2013-10-09T18:09:00Z">
                    <w:rPr/>
                  </w:rPrChange>
                </w:rPr>
                <w:t>": "5.1.1.1",</w:t>
              </w:r>
            </w:ins>
          </w:p>
          <w:p w14:paraId="641A6501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87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88" w:author="Srinidhi Hanumantharaju" w:date="2013-10-09T18:09:00Z">
                  <w:rPr>
                    <w:ins w:id="389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90" w:author="Srinidhi Hanumantharaju" w:date="2013-10-09T18:09:00Z">
                <w:pPr>
                  <w:spacing w:after="200" w:line="276" w:lineRule="auto"/>
                </w:pPr>
              </w:pPrChange>
            </w:pPr>
            <w:ins w:id="391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92" w:author="Srinidhi Hanumantharaju" w:date="2013-10-09T18:09:00Z">
                    <w:rPr/>
                  </w:rPrChange>
                </w:rPr>
                <w:t>          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93" w:author="Srinidhi Hanumantharaju" w:date="2013-10-09T18:09:00Z">
                    <w:rPr/>
                  </w:rPrChange>
                </w:rPr>
                <w:t>netMask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394" w:author="Srinidhi Hanumantharaju" w:date="2013-10-09T18:09:00Z">
                    <w:rPr/>
                  </w:rPrChange>
                </w:rPr>
                <w:t>": "5.1.1.2",</w:t>
              </w:r>
            </w:ins>
          </w:p>
          <w:p w14:paraId="63A1BEFD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395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396" w:author="Srinidhi Hanumantharaju" w:date="2013-10-09T18:09:00Z">
                  <w:rPr>
                    <w:ins w:id="397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398" w:author="Srinidhi Hanumantharaju" w:date="2013-10-09T18:09:00Z">
                <w:pPr>
                  <w:spacing w:after="200" w:line="276" w:lineRule="auto"/>
                </w:pPr>
              </w:pPrChange>
            </w:pPr>
            <w:ins w:id="399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00" w:author="Srinidhi Hanumantharaju" w:date="2013-10-09T18:09:00Z">
                    <w:rPr/>
                  </w:rPrChange>
                </w:rPr>
                <w:t>            "gateway": "5.1.1.3"</w:t>
              </w:r>
            </w:ins>
          </w:p>
          <w:p w14:paraId="4F28D1C4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01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402" w:author="Srinidhi Hanumantharaju" w:date="2013-10-09T18:09:00Z">
                  <w:rPr>
                    <w:ins w:id="403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04" w:author="Srinidhi Hanumantharaju" w:date="2013-10-09T18:09:00Z">
                <w:pPr>
                  <w:spacing w:after="200" w:line="276" w:lineRule="auto"/>
                </w:pPr>
              </w:pPrChange>
            </w:pPr>
            <w:ins w:id="405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06" w:author="Srinidhi Hanumantharaju" w:date="2013-10-09T18:09:00Z">
                    <w:rPr/>
                  </w:rPrChange>
                </w:rPr>
                <w:t>        }</w:t>
              </w:r>
            </w:ins>
          </w:p>
          <w:p w14:paraId="6C042E95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07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408" w:author="Srinidhi Hanumantharaju" w:date="2013-10-09T18:09:00Z">
                  <w:rPr>
                    <w:ins w:id="409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10" w:author="Srinidhi Hanumantharaju" w:date="2013-10-09T18:09:00Z">
                <w:pPr>
                  <w:spacing w:after="200" w:line="276" w:lineRule="auto"/>
                </w:pPr>
              </w:pPrChange>
            </w:pPr>
            <w:ins w:id="411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12" w:author="Srinidhi Hanumantharaju" w:date="2013-10-09T18:09:00Z">
                    <w:rPr/>
                  </w:rPrChange>
                </w:rPr>
                <w:t>    ]</w:t>
              </w:r>
            </w:ins>
          </w:p>
          <w:p w14:paraId="777BF6EC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13" w:author="Srinidhi Hanumantharaju" w:date="2013-10-09T18:00:00Z"/>
                <w:rFonts w:ascii="Courier" w:eastAsia="Times New Roman" w:hAnsi="Courier" w:cs="Courier New"/>
                <w:color w:val="000000"/>
                <w:sz w:val="20"/>
                <w:szCs w:val="20"/>
                <w:rPrChange w:id="414" w:author="Srinidhi Hanumantharaju" w:date="2013-10-09T18:09:00Z">
                  <w:rPr>
                    <w:ins w:id="415" w:author="Srinidhi Hanumantharaju" w:date="2013-10-09T18:00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16" w:author="Srinidhi Hanumantharaju" w:date="2013-10-09T18:09:00Z">
                <w:pPr>
                  <w:spacing w:after="200" w:line="276" w:lineRule="auto"/>
                </w:pPr>
              </w:pPrChange>
            </w:pPr>
            <w:ins w:id="417" w:author="Srinidhi Hanumantharaju" w:date="2013-10-09T18:00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18" w:author="Srinidhi Hanumantharaju" w:date="2013-10-09T18:09:00Z">
                    <w:rPr/>
                  </w:rPrChange>
                </w:rPr>
                <w:t>}</w:t>
              </w:r>
            </w:ins>
          </w:p>
          <w:p w14:paraId="024BCC4D" w14:textId="77777777" w:rsidR="003D1DCE" w:rsidRDefault="003D1DCE" w:rsidP="00975314">
            <w:pPr>
              <w:autoSpaceDE w:val="0"/>
              <w:autoSpaceDN w:val="0"/>
              <w:rPr>
                <w:ins w:id="419" w:author="Srinidhi Hanumantharaju" w:date="2013-10-09T17:59:00Z"/>
                <w:rFonts w:cs="Arial"/>
                <w:color w:val="FF0000"/>
                <w:sz w:val="24"/>
                <w:szCs w:val="24"/>
              </w:rPr>
            </w:pPr>
          </w:p>
          <w:p w14:paraId="30E95BC6" w14:textId="77777777" w:rsidR="003D1DCE" w:rsidRPr="0089611B" w:rsidRDefault="003D1DCE" w:rsidP="00975314">
            <w:pPr>
              <w:autoSpaceDE w:val="0"/>
              <w:autoSpaceDN w:val="0"/>
              <w:rPr>
                <w:ins w:id="420" w:author="Srinidhi Hanumantharaju" w:date="2013-10-09T17:59:00Z"/>
                <w:rFonts w:cs="Arial"/>
                <w:color w:val="FF0000"/>
                <w:sz w:val="24"/>
                <w:szCs w:val="24"/>
              </w:rPr>
            </w:pPr>
            <w:ins w:id="421" w:author="Srinidhi Hanumantharaju" w:date="2013-10-09T17:59:00Z">
              <w:r w:rsidRPr="0089611B">
                <w:rPr>
                  <w:rFonts w:cs="Arial"/>
                  <w:color w:val="FF0000"/>
                  <w:sz w:val="24"/>
                  <w:szCs w:val="24"/>
                </w:rPr>
                <w:t>Response Body</w:t>
              </w:r>
            </w:ins>
          </w:p>
          <w:p w14:paraId="607DD18C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22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423" w:author="Srinidhi Hanumantharaju" w:date="2013-10-09T18:10:00Z">
                  <w:rPr>
                    <w:ins w:id="424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25" w:author="Srinidhi Hanumantharaju" w:date="2013-10-09T18:10:00Z">
                <w:pPr>
                  <w:spacing w:after="200" w:line="276" w:lineRule="auto"/>
                </w:pPr>
              </w:pPrChange>
            </w:pPr>
            <w:ins w:id="426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27" w:author="Srinidhi Hanumantharaju" w:date="2013-10-09T18:10:00Z">
                    <w:rPr/>
                  </w:rPrChange>
                </w:rPr>
                <w:t>{</w:t>
              </w:r>
            </w:ins>
          </w:p>
          <w:p w14:paraId="55DCD840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28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429" w:author="Srinidhi Hanumantharaju" w:date="2013-10-09T18:10:00Z">
                  <w:rPr>
                    <w:ins w:id="430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31" w:author="Srinidhi Hanumantharaju" w:date="2013-10-09T18:10:00Z">
                <w:pPr>
                  <w:spacing w:after="200" w:line="276" w:lineRule="auto"/>
                </w:pPr>
              </w:pPrChange>
            </w:pPr>
            <w:ins w:id="432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33" w:author="Srinidhi Hanumantharaju" w:date="2013-10-09T18:10:00Z">
                    <w:rPr/>
                  </w:rPrChange>
                </w:rPr>
                <w:t>  "type":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34" w:author="Srinidhi Hanumantharaju" w:date="2013-10-09T18:10:00Z">
                    <w:rPr/>
                  </w:rPrChange>
                </w:rPr>
                <w:t>TaskResource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35" w:author="Srinidhi Hanumantharaju" w:date="2013-10-09T18:10:00Z">
                    <w:rPr/>
                  </w:rPrChange>
                </w:rPr>
                <w:t>",</w:t>
              </w:r>
            </w:ins>
          </w:p>
          <w:p w14:paraId="1460FAC6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36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437" w:author="Srinidhi Hanumantharaju" w:date="2013-10-09T18:10:00Z">
                  <w:rPr>
                    <w:ins w:id="438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39" w:author="Srinidhi Hanumantharaju" w:date="2013-10-09T18:10:00Z">
                <w:pPr>
                  <w:spacing w:after="200" w:line="276" w:lineRule="auto"/>
                </w:pPr>
              </w:pPrChange>
            </w:pPr>
            <w:ins w:id="440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41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42" w:author="Srinidhi Hanumantharaju" w:date="2013-10-09T18:10:00Z">
                    <w:rPr/>
                  </w:rPrChange>
                </w:rPr>
                <w:t>associatedResourceUri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43" w:author="Srinidhi Hanumantharaju" w:date="2013-10-09T18:10:00Z">
                    <w:rPr/>
                  </w:rPrChange>
                </w:rPr>
                <w:t>": "272D458D-798A-4010-AA0D-</w:t>
              </w:r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44" w:author="Srinidhi Hanumantharaju" w:date="2013-10-09T18:10:00Z">
                    <w:rPr/>
                  </w:rPrChange>
                </w:rPr>
                <w:lastRenderedPageBreak/>
                <w:t>6D55F41D2C11,domain-c1541",</w:t>
              </w:r>
            </w:ins>
          </w:p>
          <w:p w14:paraId="67814A81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45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446" w:author="Srinidhi Hanumantharaju" w:date="2013-10-09T18:10:00Z">
                  <w:rPr>
                    <w:ins w:id="447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48" w:author="Srinidhi Hanumantharaju" w:date="2013-10-09T18:10:00Z">
                <w:pPr>
                  <w:spacing w:after="200" w:line="276" w:lineRule="auto"/>
                </w:pPr>
              </w:pPrChange>
            </w:pPr>
            <w:ins w:id="449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50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51" w:author="Srinidhi Hanumantharaju" w:date="2013-10-09T18:10:00Z">
                    <w:rPr/>
                  </w:rPrChange>
                </w:rPr>
                <w:t>taskState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52" w:author="Srinidhi Hanumantharaju" w:date="2013-10-09T18:10:00Z">
                    <w:rPr/>
                  </w:rPrChange>
                </w:rPr>
                <w:t>": null,</w:t>
              </w:r>
            </w:ins>
          </w:p>
          <w:p w14:paraId="66142920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53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454" w:author="Srinidhi Hanumantharaju" w:date="2013-10-09T18:10:00Z">
                  <w:rPr>
                    <w:ins w:id="455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56" w:author="Srinidhi Hanumantharaju" w:date="2013-10-09T18:10:00Z">
                <w:pPr>
                  <w:spacing w:after="200" w:line="276" w:lineRule="auto"/>
                </w:pPr>
              </w:pPrChange>
            </w:pPr>
            <w:ins w:id="457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58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59" w:author="Srinidhi Hanumantharaju" w:date="2013-10-09T18:10:00Z">
                    <w:rPr/>
                  </w:rPrChange>
                </w:rPr>
                <w:t>associatedTaskUri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60" w:author="Srinidhi Hanumantharaju" w:date="2013-10-09T18:10:00Z">
                    <w:rPr/>
                  </w:rPrChange>
                </w:rPr>
                <w:t>": null,</w:t>
              </w:r>
            </w:ins>
          </w:p>
          <w:p w14:paraId="2E7AB0E7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61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462" w:author="Srinidhi Hanumantharaju" w:date="2013-10-09T18:10:00Z">
                  <w:rPr>
                    <w:ins w:id="463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64" w:author="Srinidhi Hanumantharaju" w:date="2013-10-09T18:10:00Z">
                <w:pPr>
                  <w:spacing w:after="200" w:line="276" w:lineRule="auto"/>
                </w:pPr>
              </w:pPrChange>
            </w:pPr>
            <w:ins w:id="465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66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67" w:author="Srinidhi Hanumantharaju" w:date="2013-10-09T18:10:00Z">
                    <w:rPr/>
                  </w:rPrChange>
                </w:rPr>
                <w:t>completedSteps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68" w:author="Srinidhi Hanumantharaju" w:date="2013-10-09T18:10:00Z">
                    <w:rPr/>
                  </w:rPrChange>
                </w:rPr>
                <w:t>": 0,</w:t>
              </w:r>
            </w:ins>
          </w:p>
          <w:p w14:paraId="33E1668F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69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470" w:author="Srinidhi Hanumantharaju" w:date="2013-10-09T18:10:00Z">
                  <w:rPr>
                    <w:ins w:id="471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72" w:author="Srinidhi Hanumantharaju" w:date="2013-10-09T18:10:00Z">
                <w:pPr>
                  <w:spacing w:after="200" w:line="276" w:lineRule="auto"/>
                </w:pPr>
              </w:pPrChange>
            </w:pPr>
            <w:ins w:id="473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74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75" w:author="Srinidhi Hanumantharaju" w:date="2013-10-09T18:10:00Z">
                    <w:rPr/>
                  </w:rPrChange>
                </w:rPr>
                <w:t>computedPercentComplete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76" w:author="Srinidhi Hanumantharaju" w:date="2013-10-09T18:10:00Z">
                    <w:rPr/>
                  </w:rPrChange>
                </w:rPr>
                <w:t>": 0,</w:t>
              </w:r>
            </w:ins>
          </w:p>
          <w:p w14:paraId="69285137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77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478" w:author="Srinidhi Hanumantharaju" w:date="2013-10-09T18:10:00Z">
                  <w:rPr>
                    <w:ins w:id="479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80" w:author="Srinidhi Hanumantharaju" w:date="2013-10-09T18:10:00Z">
                <w:pPr>
                  <w:spacing w:after="200" w:line="276" w:lineRule="auto"/>
                </w:pPr>
              </w:pPrChange>
            </w:pPr>
            <w:ins w:id="481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82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83" w:author="Srinidhi Hanumantharaju" w:date="2013-10-09T18:10:00Z">
                    <w:rPr/>
                  </w:rPrChange>
                </w:rPr>
                <w:t>expectedDuration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84" w:author="Srinidhi Hanumantharaju" w:date="2013-10-09T18:10:00Z">
                    <w:rPr/>
                  </w:rPrChange>
                </w:rPr>
                <w:t>": 0,</w:t>
              </w:r>
            </w:ins>
          </w:p>
          <w:p w14:paraId="4AC09FF1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85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486" w:author="Srinidhi Hanumantharaju" w:date="2013-10-09T18:10:00Z">
                  <w:rPr>
                    <w:ins w:id="487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88" w:author="Srinidhi Hanumantharaju" w:date="2013-10-09T18:10:00Z">
                <w:pPr>
                  <w:spacing w:after="200" w:line="276" w:lineRule="auto"/>
                </w:pPr>
              </w:pPrChange>
            </w:pPr>
            <w:ins w:id="489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90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91" w:author="Srinidhi Hanumantharaju" w:date="2013-10-09T18:10:00Z">
                    <w:rPr/>
                  </w:rPrChange>
                </w:rPr>
                <w:t>parentTaskUri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92" w:author="Srinidhi Hanumantharaju" w:date="2013-10-09T18:10:00Z">
                    <w:rPr/>
                  </w:rPrChange>
                </w:rPr>
                <w:t>": null,</w:t>
              </w:r>
            </w:ins>
          </w:p>
          <w:p w14:paraId="5AC4CF25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493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494" w:author="Srinidhi Hanumantharaju" w:date="2013-10-09T18:10:00Z">
                  <w:rPr>
                    <w:ins w:id="495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496" w:author="Srinidhi Hanumantharaju" w:date="2013-10-09T18:10:00Z">
                <w:pPr>
                  <w:spacing w:after="200" w:line="276" w:lineRule="auto"/>
                </w:pPr>
              </w:pPrChange>
            </w:pPr>
            <w:ins w:id="497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98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499" w:author="Srinidhi Hanumantharaju" w:date="2013-10-09T18:10:00Z">
                    <w:rPr/>
                  </w:rPrChange>
                </w:rPr>
                <w:t>progressUpdates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00" w:author="Srinidhi Hanumantharaju" w:date="2013-10-09T18:10:00Z">
                    <w:rPr/>
                  </w:rPrChange>
                </w:rPr>
                <w:t>": [],</w:t>
              </w:r>
            </w:ins>
          </w:p>
          <w:p w14:paraId="4B4B9C2D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01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02" w:author="Srinidhi Hanumantharaju" w:date="2013-10-09T18:10:00Z">
                  <w:rPr>
                    <w:ins w:id="503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04" w:author="Srinidhi Hanumantharaju" w:date="2013-10-09T18:10:00Z">
                <w:pPr>
                  <w:spacing w:after="200" w:line="276" w:lineRule="auto"/>
                </w:pPr>
              </w:pPrChange>
            </w:pPr>
            <w:ins w:id="505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06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07" w:author="Srinidhi Hanumantharaju" w:date="2013-10-09T18:10:00Z">
                    <w:rPr/>
                  </w:rPrChange>
                </w:rPr>
                <w:t>taskErrors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08" w:author="Srinidhi Hanumantharaju" w:date="2013-10-09T18:10:00Z">
                    <w:rPr/>
                  </w:rPrChange>
                </w:rPr>
                <w:t>": [],</w:t>
              </w:r>
            </w:ins>
          </w:p>
          <w:p w14:paraId="2EB34D1B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09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10" w:author="Srinidhi Hanumantharaju" w:date="2013-10-09T18:10:00Z">
                  <w:rPr>
                    <w:ins w:id="511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12" w:author="Srinidhi Hanumantharaju" w:date="2013-10-09T18:10:00Z">
                <w:pPr>
                  <w:spacing w:after="200" w:line="276" w:lineRule="auto"/>
                </w:pPr>
              </w:pPrChange>
            </w:pPr>
            <w:ins w:id="513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14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15" w:author="Srinidhi Hanumantharaju" w:date="2013-10-09T18:10:00Z">
                    <w:rPr/>
                  </w:rPrChange>
                </w:rPr>
                <w:t>taskOutput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16" w:author="Srinidhi Hanumantharaju" w:date="2013-10-09T18:10:00Z">
                    <w:rPr/>
                  </w:rPrChange>
                </w:rPr>
                <w:t>": [],</w:t>
              </w:r>
            </w:ins>
          </w:p>
          <w:p w14:paraId="2FA1C7B9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17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18" w:author="Srinidhi Hanumantharaju" w:date="2013-10-09T18:10:00Z">
                  <w:rPr>
                    <w:ins w:id="519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20" w:author="Srinidhi Hanumantharaju" w:date="2013-10-09T18:10:00Z">
                <w:pPr>
                  <w:spacing w:after="200" w:line="276" w:lineRule="auto"/>
                </w:pPr>
              </w:pPrChange>
            </w:pPr>
            <w:ins w:id="521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22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23" w:author="Srinidhi Hanumantharaju" w:date="2013-10-09T18:10:00Z">
                    <w:rPr/>
                  </w:rPrChange>
                </w:rPr>
                <w:t>taskStatus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24" w:author="Srinidhi Hanumantharaju" w:date="2013-10-09T18:10:00Z">
                    <w:rPr/>
                  </w:rPrChange>
                </w:rPr>
                <w:t>": null,</w:t>
              </w:r>
            </w:ins>
          </w:p>
          <w:p w14:paraId="6C77BF8C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25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26" w:author="Srinidhi Hanumantharaju" w:date="2013-10-09T18:10:00Z">
                  <w:rPr>
                    <w:ins w:id="527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28" w:author="Srinidhi Hanumantharaju" w:date="2013-10-09T18:10:00Z">
                <w:pPr>
                  <w:spacing w:after="200" w:line="276" w:lineRule="auto"/>
                </w:pPr>
              </w:pPrChange>
            </w:pPr>
            <w:ins w:id="529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30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31" w:author="Srinidhi Hanumantharaju" w:date="2013-10-09T18:10:00Z">
                    <w:rPr/>
                  </w:rPrChange>
                </w:rPr>
                <w:t>totalSteps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32" w:author="Srinidhi Hanumantharaju" w:date="2013-10-09T18:10:00Z">
                    <w:rPr/>
                  </w:rPrChange>
                </w:rPr>
                <w:t>": 0,</w:t>
              </w:r>
            </w:ins>
          </w:p>
          <w:p w14:paraId="48FC58AB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33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34" w:author="Srinidhi Hanumantharaju" w:date="2013-10-09T18:10:00Z">
                  <w:rPr>
                    <w:ins w:id="535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36" w:author="Srinidhi Hanumantharaju" w:date="2013-10-09T18:10:00Z">
                <w:pPr>
                  <w:spacing w:after="200" w:line="276" w:lineRule="auto"/>
                </w:pPr>
              </w:pPrChange>
            </w:pPr>
            <w:ins w:id="537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38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39" w:author="Srinidhi Hanumantharaju" w:date="2013-10-09T18:10:00Z">
                    <w:rPr/>
                  </w:rPrChange>
                </w:rPr>
                <w:t>userInitiated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40" w:author="Srinidhi Hanumantharaju" w:date="2013-10-09T18:10:00Z">
                    <w:rPr/>
                  </w:rPrChange>
                </w:rPr>
                <w:t>": false,</w:t>
              </w:r>
            </w:ins>
          </w:p>
          <w:p w14:paraId="13E266E0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41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42" w:author="Srinidhi Hanumantharaju" w:date="2013-10-09T18:10:00Z">
                  <w:rPr>
                    <w:ins w:id="543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44" w:author="Srinidhi Hanumantharaju" w:date="2013-10-09T18:10:00Z">
                <w:pPr>
                  <w:spacing w:after="200" w:line="276" w:lineRule="auto"/>
                </w:pPr>
              </w:pPrChange>
            </w:pPr>
            <w:ins w:id="545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46" w:author="Srinidhi Hanumantharaju" w:date="2013-10-09T18:10:00Z">
                    <w:rPr/>
                  </w:rPrChange>
                </w:rPr>
                <w:t>  "name": null,</w:t>
              </w:r>
            </w:ins>
          </w:p>
          <w:p w14:paraId="6F914F2D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47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48" w:author="Srinidhi Hanumantharaju" w:date="2013-10-09T18:10:00Z">
                  <w:rPr>
                    <w:ins w:id="549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50" w:author="Srinidhi Hanumantharaju" w:date="2013-10-09T18:10:00Z">
                <w:pPr>
                  <w:spacing w:after="200" w:line="276" w:lineRule="auto"/>
                </w:pPr>
              </w:pPrChange>
            </w:pPr>
            <w:ins w:id="551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52" w:author="Srinidhi Hanumantharaju" w:date="2013-10-09T18:10:00Z">
                    <w:rPr/>
                  </w:rPrChange>
                </w:rPr>
                <w:t>  "owner": null,</w:t>
              </w:r>
            </w:ins>
          </w:p>
          <w:p w14:paraId="34976D35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53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54" w:author="Srinidhi Hanumantharaju" w:date="2013-10-09T18:10:00Z">
                  <w:rPr>
                    <w:ins w:id="555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56" w:author="Srinidhi Hanumantharaju" w:date="2013-10-09T18:10:00Z">
                <w:pPr>
                  <w:spacing w:after="200" w:line="276" w:lineRule="auto"/>
                </w:pPr>
              </w:pPrChange>
            </w:pPr>
            <w:ins w:id="557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58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59" w:author="Srinidhi Hanumantharaju" w:date="2013-10-09T18:10:00Z">
                    <w:rPr/>
                  </w:rPrChange>
                </w:rPr>
                <w:t>percentComplete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60" w:author="Srinidhi Hanumantharaju" w:date="2013-10-09T18:10:00Z">
                    <w:rPr/>
                  </w:rPrChange>
                </w:rPr>
                <w:t>": 0,</w:t>
              </w:r>
            </w:ins>
          </w:p>
          <w:p w14:paraId="30454779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61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62" w:author="Srinidhi Hanumantharaju" w:date="2013-10-09T18:10:00Z">
                  <w:rPr>
                    <w:ins w:id="563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64" w:author="Srinidhi Hanumantharaju" w:date="2013-10-09T18:10:00Z">
                <w:pPr>
                  <w:spacing w:after="200" w:line="276" w:lineRule="auto"/>
                </w:pPr>
              </w:pPrChange>
            </w:pPr>
            <w:ins w:id="565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66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67" w:author="Srinidhi Hanumantharaju" w:date="2013-10-09T18:10:00Z">
                    <w:rPr/>
                  </w:rPrChange>
                </w:rPr>
                <w:t>uri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68" w:author="Srinidhi Hanumantharaju" w:date="2013-10-09T18:10:00Z">
                    <w:rPr/>
                  </w:rPrChange>
                </w:rPr>
                <w:t>": "/rest/jobs/cbd852b6-29c9-48b6-95b0-7369ac66565c",</w:t>
              </w:r>
            </w:ins>
          </w:p>
          <w:p w14:paraId="6CD3AFCA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69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70" w:author="Srinidhi Hanumantharaju" w:date="2013-10-09T18:10:00Z">
                  <w:rPr>
                    <w:ins w:id="571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72" w:author="Srinidhi Hanumantharaju" w:date="2013-10-09T18:10:00Z">
                <w:pPr>
                  <w:spacing w:after="200" w:line="276" w:lineRule="auto"/>
                </w:pPr>
              </w:pPrChange>
            </w:pPr>
            <w:ins w:id="573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74" w:author="Srinidhi Hanumantharaju" w:date="2013-10-09T18:10:00Z">
                    <w:rPr/>
                  </w:rPrChange>
                </w:rPr>
                <w:t>  "category": null,</w:t>
              </w:r>
            </w:ins>
          </w:p>
          <w:p w14:paraId="100BD97D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75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76" w:author="Srinidhi Hanumantharaju" w:date="2013-10-09T18:10:00Z">
                  <w:rPr>
                    <w:ins w:id="577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78" w:author="Srinidhi Hanumantharaju" w:date="2013-10-09T18:10:00Z">
                <w:pPr>
                  <w:spacing w:after="200" w:line="276" w:lineRule="auto"/>
                </w:pPr>
              </w:pPrChange>
            </w:pPr>
            <w:ins w:id="579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80" w:author="Srinidhi Hanumantharaju" w:date="2013-10-09T18:10:00Z">
                    <w:rPr/>
                  </w:rPrChange>
                </w:rPr>
                <w:t>  "</w:t>
              </w:r>
              <w:proofErr w:type="spellStart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81" w:author="Srinidhi Hanumantharaju" w:date="2013-10-09T18:10:00Z">
                    <w:rPr/>
                  </w:rPrChange>
                </w:rPr>
                <w:t>eTag</w:t>
              </w:r>
              <w:proofErr w:type="spellEnd"/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82" w:author="Srinidhi Hanumantharaju" w:date="2013-10-09T18:10:00Z">
                    <w:rPr/>
                  </w:rPrChange>
                </w:rPr>
                <w:t>": null,</w:t>
              </w:r>
            </w:ins>
          </w:p>
          <w:p w14:paraId="31A342B0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83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84" w:author="Srinidhi Hanumantharaju" w:date="2013-10-09T18:10:00Z">
                  <w:rPr>
                    <w:ins w:id="585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86" w:author="Srinidhi Hanumantharaju" w:date="2013-10-09T18:10:00Z">
                <w:pPr>
                  <w:spacing w:after="200" w:line="276" w:lineRule="auto"/>
                </w:pPr>
              </w:pPrChange>
            </w:pPr>
            <w:ins w:id="587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88" w:author="Srinidhi Hanumantharaju" w:date="2013-10-09T18:10:00Z">
                    <w:rPr/>
                  </w:rPrChange>
                </w:rPr>
                <w:t>  "created": null,</w:t>
              </w:r>
            </w:ins>
          </w:p>
          <w:p w14:paraId="5F422F34" w14:textId="77777777" w:rsidR="003D1DCE" w:rsidRPr="00F8035D" w:rsidRDefault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89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  <w:rPrChange w:id="590" w:author="Srinidhi Hanumantharaju" w:date="2013-10-09T18:10:00Z">
                  <w:rPr>
                    <w:ins w:id="591" w:author="Srinidhi Hanumantharaju" w:date="2013-10-09T18:02:00Z"/>
                    <w:rFonts w:asciiTheme="minorHAnsi" w:eastAsiaTheme="minorEastAsia" w:hAnsiTheme="minorHAnsi" w:cstheme="minorBidi"/>
                    <w:lang w:bidi="ar-SA"/>
                  </w:rPr>
                </w:rPrChange>
              </w:rPr>
              <w:pPrChange w:id="592" w:author="Srinidhi Hanumantharaju" w:date="2013-10-09T18:10:00Z">
                <w:pPr>
                  <w:spacing w:after="200" w:line="276" w:lineRule="auto"/>
                </w:pPr>
              </w:pPrChange>
            </w:pPr>
            <w:ins w:id="593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94" w:author="Srinidhi Hanumantharaju" w:date="2013-10-09T18:10:00Z">
                    <w:rPr/>
                  </w:rPrChange>
                </w:rPr>
                <w:t>  "modified": null</w:t>
              </w:r>
            </w:ins>
          </w:p>
          <w:p w14:paraId="66C64970" w14:textId="6D4B817A" w:rsidR="003D1DCE" w:rsidRDefault="003D1DCE" w:rsidP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95" w:author="Srinidhi Hanumantharaju" w:date="2013-10-09T18:02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ins w:id="596" w:author="Srinidhi Hanumantharaju" w:date="2013-10-09T18:02:00Z">
              <w:r w:rsidRPr="00F8035D">
                <w:rPr>
                  <w:rFonts w:ascii="Courier" w:eastAsia="Times New Roman" w:hAnsi="Courier" w:cs="Courier New"/>
                  <w:color w:val="000000"/>
                  <w:sz w:val="20"/>
                  <w:szCs w:val="20"/>
                  <w:rPrChange w:id="597" w:author="Srinidhi Hanumantharaju" w:date="2013-10-09T18:10:00Z">
                    <w:rPr/>
                  </w:rPrChange>
                </w:rPr>
                <w:t>}</w:t>
              </w:r>
            </w:ins>
          </w:p>
          <w:p w14:paraId="519A79AA" w14:textId="36AEB0ED" w:rsidR="003D1DCE" w:rsidRPr="00CD27C7" w:rsidRDefault="003D1DCE" w:rsidP="003D1DCE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598" w:author="Srinidhi Hanumantharaju" w:date="2013-10-09T17:59:00Z"/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ins w:id="599" w:author="Srinidhi Hanumantharaju" w:date="2013-10-09T17:59:00Z">
              <w:r w:rsidRPr="00D10183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 xml:space="preserve">      </w:t>
              </w:r>
            </w:ins>
          </w:p>
        </w:tc>
      </w:tr>
    </w:tbl>
    <w:p w14:paraId="6FFBAA25" w14:textId="77777777" w:rsidR="00975314" w:rsidRDefault="00975314" w:rsidP="002174D8">
      <w:pPr>
        <w:rPr>
          <w:ins w:id="600" w:author="Srinidhi Hanumantharaju" w:date="2013-10-09T17:52:00Z"/>
          <w:rFonts w:eastAsia="Times New Roman"/>
        </w:rPr>
      </w:pPr>
    </w:p>
    <w:p w14:paraId="75457C37" w14:textId="77777777" w:rsidR="007F2197" w:rsidRDefault="007F2197" w:rsidP="002174D8">
      <w:pPr>
        <w:rPr>
          <w:rFonts w:asciiTheme="majorHAnsi" w:eastAsia="Times New Roman" w:hAnsiTheme="majorHAnsi" w:cstheme="majorBidi"/>
          <w:color w:val="243F60" w:themeColor="accent1" w:themeShade="7F"/>
        </w:rPr>
      </w:pPr>
    </w:p>
    <w:p w14:paraId="07659EED" w14:textId="77777777" w:rsidR="00624138" w:rsidRDefault="00624138" w:rsidP="00624138">
      <w:pPr>
        <w:pStyle w:val="Heading2"/>
        <w:numPr>
          <w:ilvl w:val="1"/>
          <w:numId w:val="2"/>
        </w:numPr>
        <w:rPr>
          <w:rFonts w:eastAsia="Times New Roman"/>
        </w:rPr>
      </w:pPr>
      <w:bookmarkStart w:id="601" w:name="_Toc364722757"/>
      <w:bookmarkEnd w:id="171"/>
      <w:r>
        <w:rPr>
          <w:rFonts w:eastAsia="Times New Roman"/>
        </w:rPr>
        <w:t>S</w:t>
      </w:r>
      <w:r w:rsidRPr="00624138">
        <w:rPr>
          <w:rFonts w:eastAsia="Times New Roman"/>
        </w:rPr>
        <w:t xml:space="preserve">ettings </w:t>
      </w:r>
      <w:r>
        <w:rPr>
          <w:rFonts w:eastAsia="Times New Roman"/>
        </w:rPr>
        <w:t>C</w:t>
      </w:r>
      <w:r w:rsidRPr="00624138">
        <w:rPr>
          <w:rFonts w:eastAsia="Times New Roman"/>
        </w:rPr>
        <w:t>ontroller</w:t>
      </w:r>
      <w:bookmarkEnd w:id="601"/>
    </w:p>
    <w:p w14:paraId="07659EEE" w14:textId="77777777" w:rsidR="008C4DEA" w:rsidRDefault="00624138" w:rsidP="00624138">
      <w:pPr>
        <w:ind w:left="720"/>
      </w:pPr>
      <w:r>
        <w:t>This controller gives information about given settings name and helps to update default settings values.</w:t>
      </w:r>
    </w:p>
    <w:p w14:paraId="07659EEF" w14:textId="77777777" w:rsidR="004E17A0" w:rsidRDefault="00895B8B" w:rsidP="004E17A0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602" w:name="_Toc364722758"/>
      <w:r w:rsidRPr="00017A84">
        <w:rPr>
          <w:rFonts w:eastAsia="Times New Roman"/>
          <w:i/>
        </w:rPr>
        <w:t xml:space="preserve">Getting Switch Type </w:t>
      </w:r>
      <w:proofErr w:type="spellStart"/>
      <w:r w:rsidR="00F53AB1">
        <w:rPr>
          <w:rFonts w:eastAsia="Times New Roman"/>
          <w:i/>
        </w:rPr>
        <w:t>Enum</w:t>
      </w:r>
      <w:proofErr w:type="spellEnd"/>
      <w:r w:rsidRPr="00017A84">
        <w:rPr>
          <w:rFonts w:eastAsia="Times New Roman"/>
          <w:i/>
        </w:rPr>
        <w:t xml:space="preserve"> </w:t>
      </w:r>
      <w:r w:rsidR="004E17A0" w:rsidRPr="00017A84">
        <w:rPr>
          <w:rFonts w:eastAsia="Times New Roman"/>
          <w:i/>
        </w:rPr>
        <w:t>–</w:t>
      </w:r>
      <w:r w:rsidRPr="00017A84">
        <w:rPr>
          <w:rFonts w:eastAsia="Times New Roman"/>
          <w:i/>
        </w:rPr>
        <w:t xml:space="preserve"> GET</w:t>
      </w:r>
      <w:bookmarkEnd w:id="602"/>
    </w:p>
    <w:p w14:paraId="07659EF0" w14:textId="77777777" w:rsidR="00017A84" w:rsidRPr="00017A84" w:rsidRDefault="00017A84" w:rsidP="00017A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8448"/>
      </w:tblGrid>
      <w:tr w:rsidR="00895B8B" w14:paraId="07659EF3" w14:textId="77777777" w:rsidTr="00E557A9">
        <w:tc>
          <w:tcPr>
            <w:tcW w:w="1458" w:type="dxa"/>
          </w:tcPr>
          <w:p w14:paraId="07659EF1" w14:textId="77777777" w:rsidR="00895B8B" w:rsidRDefault="00895B8B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URI</w:t>
            </w:r>
          </w:p>
        </w:tc>
        <w:tc>
          <w:tcPr>
            <w:tcW w:w="8118" w:type="dxa"/>
          </w:tcPr>
          <w:p w14:paraId="07659EF2" w14:textId="77777777" w:rsidR="00895B8B" w:rsidRPr="00ED4308" w:rsidRDefault="005D5F44" w:rsidP="00E557A9">
            <w:pPr>
              <w:pStyle w:val="ListParagraph"/>
              <w:autoSpaceDE w:val="0"/>
              <w:autoSpaceDN w:val="0"/>
              <w:ind w:left="360"/>
            </w:pPr>
            <w:r w:rsidRPr="009F2A7A">
              <w:rPr>
                <w:rStyle w:val="Hyperlink"/>
              </w:rPr>
              <w:t>https://&lt;appliance&gt;:&lt;port&gt;/rest/Settings/</w:t>
            </w:r>
            <w:r w:rsidR="004E5D2C" w:rsidRPr="009F2A7A">
              <w:rPr>
                <w:rStyle w:val="Hyperlink"/>
              </w:rPr>
              <w:t>Default</w:t>
            </w:r>
            <w:r w:rsidRPr="009F2A7A">
              <w:rPr>
                <w:rStyle w:val="Hyperlink"/>
              </w:rPr>
              <w:t>SwitchType</w:t>
            </w:r>
            <w:r w:rsidR="00E55B2E">
              <w:rPr>
                <w:rStyle w:val="Hyperlink"/>
              </w:rPr>
              <w:t>?</w:t>
            </w:r>
            <w:r w:rsidR="00E55B2E" w:rsidRPr="00D97499">
              <w:rPr>
                <w:rStyle w:val="Hyperlink"/>
              </w:rPr>
              <w:t>filter=”sessionId=52022eac-a989-7b86-861b-544fc3126211”&amp;filter=”vmmUuid=value"</w:t>
            </w:r>
          </w:p>
        </w:tc>
      </w:tr>
      <w:tr w:rsidR="00895B8B" w14:paraId="07659EF6" w14:textId="77777777" w:rsidTr="00E557A9">
        <w:tc>
          <w:tcPr>
            <w:tcW w:w="1458" w:type="dxa"/>
          </w:tcPr>
          <w:p w14:paraId="07659EF4" w14:textId="77777777" w:rsidR="00895B8B" w:rsidRDefault="00895B8B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EF5" w14:textId="77777777" w:rsidR="00895B8B" w:rsidRDefault="005D5F44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895B8B" w14:paraId="07659EF9" w14:textId="77777777" w:rsidTr="00E557A9">
        <w:tc>
          <w:tcPr>
            <w:tcW w:w="1458" w:type="dxa"/>
          </w:tcPr>
          <w:p w14:paraId="07659EF7" w14:textId="77777777" w:rsidR="00895B8B" w:rsidRDefault="00895B8B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EF8" w14:textId="77777777" w:rsidR="00895B8B" w:rsidRDefault="00895B8B" w:rsidP="00E557A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5D5F44" w14:paraId="07659EFC" w14:textId="77777777" w:rsidTr="00E557A9">
        <w:tc>
          <w:tcPr>
            <w:tcW w:w="1458" w:type="dxa"/>
          </w:tcPr>
          <w:p w14:paraId="07659EFA" w14:textId="77777777" w:rsidR="005D5F44" w:rsidRDefault="005D5F44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EFB" w14:textId="77777777" w:rsidR="005D5F44" w:rsidRDefault="005D5F44" w:rsidP="00E557A9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5D5F44" w14:paraId="07659EFF" w14:textId="77777777" w:rsidTr="00E557A9">
        <w:tc>
          <w:tcPr>
            <w:tcW w:w="1458" w:type="dxa"/>
          </w:tcPr>
          <w:p w14:paraId="07659EFD" w14:textId="77777777" w:rsidR="005D5F44" w:rsidRDefault="005D5F44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EFE" w14:textId="77777777" w:rsidR="005D5F44" w:rsidRDefault="005D5F44" w:rsidP="00E557A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5D5F44" w14:paraId="07659F02" w14:textId="77777777" w:rsidTr="00E557A9">
        <w:tc>
          <w:tcPr>
            <w:tcW w:w="1458" w:type="dxa"/>
          </w:tcPr>
          <w:p w14:paraId="07659F00" w14:textId="77777777" w:rsidR="005D5F44" w:rsidRDefault="005D5F44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F01" w14:textId="77777777" w:rsidR="005D5F44" w:rsidRDefault="005D5F44" w:rsidP="00E557A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5D5F44" w14:paraId="07659F05" w14:textId="77777777" w:rsidTr="00E557A9">
        <w:tc>
          <w:tcPr>
            <w:tcW w:w="1458" w:type="dxa"/>
          </w:tcPr>
          <w:p w14:paraId="07659F03" w14:textId="77777777" w:rsidR="005D5F44" w:rsidRDefault="005D5F44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F04" w14:textId="77777777" w:rsidR="005D5F44" w:rsidRDefault="005D5F44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5D5F44" w14:paraId="07659F10" w14:textId="77777777" w:rsidTr="00E557A9">
        <w:tc>
          <w:tcPr>
            <w:tcW w:w="1458" w:type="dxa"/>
          </w:tcPr>
          <w:p w14:paraId="07659F06" w14:textId="77777777" w:rsidR="005D5F44" w:rsidRDefault="005D5F44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F07" w14:textId="77777777" w:rsidR="004E17A0" w:rsidRPr="009F2A7A" w:rsidRDefault="004E17A0" w:rsidP="004E17A0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r w:rsidRPr="009F2A7A">
              <w:rPr>
                <w:rStyle w:val="Hyperlink"/>
              </w:rPr>
              <w:t>https://&lt;appliance&gt;:&lt;port&gt;/rest/Settings/</w:t>
            </w:r>
            <w:r w:rsidR="004E5D2C" w:rsidRPr="009F2A7A">
              <w:rPr>
                <w:rStyle w:val="Hyperlink"/>
              </w:rPr>
              <w:t xml:space="preserve"> DefaultSwitchType</w:t>
            </w:r>
            <w:r w:rsidR="00E55B2E">
              <w:rPr>
                <w:rStyle w:val="Hyperlink"/>
              </w:rPr>
              <w:t>?</w:t>
            </w:r>
            <w:r w:rsidR="00E55B2E" w:rsidRPr="00D97499">
              <w:rPr>
                <w:rStyle w:val="Hyperlink"/>
              </w:rPr>
              <w:t>filter=”sessionId=52022eac-a989-7b86-861b-544fc3126211”&amp;filter=”vmmUuid=value"</w:t>
            </w:r>
            <w:r w:rsidRPr="009F2A7A">
              <w:rPr>
                <w:rStyle w:val="Hyperlink"/>
              </w:rPr>
              <w:t xml:space="preserve"> </w:t>
            </w:r>
          </w:p>
          <w:p w14:paraId="07659F08" w14:textId="77777777" w:rsidR="004E17A0" w:rsidRDefault="004E17A0" w:rsidP="004E17A0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F09" w14:textId="77777777" w:rsidR="00C97805" w:rsidRDefault="00C97805" w:rsidP="00C97805">
            <w:pPr>
              <w:autoSpaceDE w:val="0"/>
              <w:autoSpaceDN w:val="0"/>
              <w:rPr>
                <w:rFonts w:cs="Arial"/>
                <w:color w:val="FF0000"/>
                <w:sz w:val="24"/>
                <w:szCs w:val="24"/>
              </w:rPr>
            </w:pPr>
            <w:r w:rsidRPr="0089611B">
              <w:rPr>
                <w:rFonts w:cs="Arial"/>
                <w:color w:val="FF0000"/>
                <w:sz w:val="24"/>
                <w:szCs w:val="24"/>
              </w:rPr>
              <w:t>Response Body</w:t>
            </w:r>
          </w:p>
          <w:p w14:paraId="07659F0A" w14:textId="77777777" w:rsidR="004E17A0" w:rsidRDefault="004E17A0" w:rsidP="004E17A0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7659F0B" w14:textId="77777777" w:rsidR="004E17A0" w:rsidRPr="00D10183" w:rsidRDefault="004E17A0" w:rsidP="004E17A0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r w:rsidR="0076452B">
              <w:t xml:space="preserve"> </w:t>
            </w:r>
            <w:proofErr w:type="spellStart"/>
            <w:r w:rsidR="0076452B" w:rsidRP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SettingsDto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F0C" w14:textId="77777777" w:rsidR="004E17A0" w:rsidRDefault="004E17A0" w:rsidP="004E17A0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settingName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proofErr w:type="spellStart"/>
            <w:r w:rsid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SwitchType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F0D" w14:textId="77777777" w:rsidR="004E17A0" w:rsidRPr="00D10183" w:rsidRDefault="004E17A0" w:rsidP="004E17A0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 w:rsid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supportedValues</w:t>
            </w:r>
            <w:proofErr w:type="spellEnd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": </w:t>
            </w:r>
            <w:r w:rsid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{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 w:rsid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STANDARD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  <w:r w:rsidR="0076452B"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 w:rsid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VMWARE_VDS</w:t>
            </w:r>
            <w:r w:rsidR="0076452B"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r w:rsid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},</w:t>
            </w:r>
          </w:p>
          <w:p w14:paraId="07659F0E" w14:textId="77777777" w:rsidR="0076452B" w:rsidRDefault="004E17A0" w:rsidP="0076452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 w:rsid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selectedValue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 w:rsid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VMWARE_VDS"</w:t>
            </w:r>
          </w:p>
          <w:p w14:paraId="07659F0F" w14:textId="77777777" w:rsidR="005D5F44" w:rsidRPr="00CD27C7" w:rsidRDefault="004E17A0" w:rsidP="0076452B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}</w:t>
            </w:r>
          </w:p>
        </w:tc>
      </w:tr>
    </w:tbl>
    <w:p w14:paraId="07659F11" w14:textId="77777777" w:rsidR="008C4DEA" w:rsidRDefault="008C4DEA" w:rsidP="00624138">
      <w:pPr>
        <w:ind w:left="720"/>
      </w:pPr>
    </w:p>
    <w:p w14:paraId="07659F12" w14:textId="77777777" w:rsidR="008C4DEA" w:rsidRDefault="008C4DEA" w:rsidP="008C4DEA">
      <w:r>
        <w:br w:type="page"/>
      </w:r>
    </w:p>
    <w:p w14:paraId="07659F13" w14:textId="77777777" w:rsidR="00DB179A" w:rsidRDefault="00DD0794" w:rsidP="00DB179A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603" w:name="_Toc364722759"/>
      <w:r>
        <w:rPr>
          <w:rFonts w:eastAsia="Times New Roman"/>
          <w:i/>
        </w:rPr>
        <w:lastRenderedPageBreak/>
        <w:t>S</w:t>
      </w:r>
      <w:r w:rsidR="00DB179A" w:rsidRPr="00017A84">
        <w:rPr>
          <w:rFonts w:eastAsia="Times New Roman"/>
          <w:i/>
        </w:rPr>
        <w:t>etting Switch Type</w:t>
      </w:r>
      <w:r>
        <w:rPr>
          <w:rFonts w:eastAsia="Times New Roman"/>
          <w:i/>
        </w:rPr>
        <w:t xml:space="preserve"> </w:t>
      </w:r>
      <w:r w:rsidR="00DB179A" w:rsidRPr="00017A84">
        <w:rPr>
          <w:rFonts w:eastAsia="Times New Roman"/>
          <w:i/>
        </w:rPr>
        <w:t xml:space="preserve">– </w:t>
      </w:r>
      <w:r>
        <w:rPr>
          <w:rFonts w:eastAsia="Times New Roman"/>
          <w:i/>
        </w:rPr>
        <w:t>PU</w:t>
      </w:r>
      <w:r w:rsidR="00DB179A" w:rsidRPr="00017A84">
        <w:rPr>
          <w:rFonts w:eastAsia="Times New Roman"/>
          <w:i/>
        </w:rPr>
        <w:t>T</w:t>
      </w:r>
      <w:bookmarkEnd w:id="603"/>
    </w:p>
    <w:p w14:paraId="07659F14" w14:textId="77777777" w:rsidR="00DB179A" w:rsidRPr="00017A84" w:rsidRDefault="00DB179A" w:rsidP="00DB1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8448"/>
      </w:tblGrid>
      <w:tr w:rsidR="00DB179A" w14:paraId="07659F17" w14:textId="77777777" w:rsidTr="00E557A9">
        <w:tc>
          <w:tcPr>
            <w:tcW w:w="1458" w:type="dxa"/>
          </w:tcPr>
          <w:p w14:paraId="07659F15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F16" w14:textId="77777777" w:rsidR="00DB179A" w:rsidRPr="00ED4308" w:rsidRDefault="00DB179A" w:rsidP="00E557A9">
            <w:pPr>
              <w:pStyle w:val="ListParagraph"/>
              <w:autoSpaceDE w:val="0"/>
              <w:autoSpaceDN w:val="0"/>
              <w:ind w:left="360"/>
            </w:pPr>
            <w:r w:rsidRPr="009F2A7A">
              <w:rPr>
                <w:rStyle w:val="Hyperlink"/>
              </w:rPr>
              <w:t>https://&lt;appliance&gt;:&lt;port&gt;/rest/Settings/</w:t>
            </w:r>
            <w:r w:rsidR="004E5D2C" w:rsidRPr="009F2A7A">
              <w:rPr>
                <w:rStyle w:val="Hyperlink"/>
              </w:rPr>
              <w:t>DefaultSwitchType</w:t>
            </w:r>
            <w:r w:rsidR="00E55B2E">
              <w:rPr>
                <w:rStyle w:val="Hyperlink"/>
              </w:rPr>
              <w:t>?</w:t>
            </w:r>
            <w:r w:rsidR="00E55B2E" w:rsidRPr="00D97499">
              <w:rPr>
                <w:rStyle w:val="Hyperlink"/>
              </w:rPr>
              <w:t>filter=”sessionId=52022eac-a989-7b86-861b-544fc3126211”&amp;filter=”vmmUuid=value"</w:t>
            </w:r>
          </w:p>
        </w:tc>
      </w:tr>
      <w:tr w:rsidR="00DB179A" w14:paraId="07659F1A" w14:textId="77777777" w:rsidTr="00E557A9">
        <w:tc>
          <w:tcPr>
            <w:tcW w:w="1458" w:type="dxa"/>
          </w:tcPr>
          <w:p w14:paraId="07659F18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F19" w14:textId="77777777" w:rsidR="00DB179A" w:rsidRDefault="00DD0794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</w:tr>
      <w:tr w:rsidR="00DB179A" w14:paraId="07659F1D" w14:textId="77777777" w:rsidTr="00E557A9">
        <w:tc>
          <w:tcPr>
            <w:tcW w:w="1458" w:type="dxa"/>
          </w:tcPr>
          <w:p w14:paraId="07659F1B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F1C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DB179A" w14:paraId="07659F20" w14:textId="77777777" w:rsidTr="00E557A9">
        <w:tc>
          <w:tcPr>
            <w:tcW w:w="1458" w:type="dxa"/>
          </w:tcPr>
          <w:p w14:paraId="07659F1E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F1F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DB179A" w14:paraId="07659F23" w14:textId="77777777" w:rsidTr="00E557A9">
        <w:tc>
          <w:tcPr>
            <w:tcW w:w="1458" w:type="dxa"/>
          </w:tcPr>
          <w:p w14:paraId="07659F21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F22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DB179A" w14:paraId="07659F26" w14:textId="77777777" w:rsidTr="00E557A9">
        <w:tc>
          <w:tcPr>
            <w:tcW w:w="1458" w:type="dxa"/>
          </w:tcPr>
          <w:p w14:paraId="07659F24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F25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DB179A" w14:paraId="07659F29" w14:textId="77777777" w:rsidTr="00E557A9">
        <w:tc>
          <w:tcPr>
            <w:tcW w:w="1458" w:type="dxa"/>
          </w:tcPr>
          <w:p w14:paraId="07659F27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F28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DB179A" w14:paraId="07659F33" w14:textId="77777777" w:rsidTr="00E557A9">
        <w:tc>
          <w:tcPr>
            <w:tcW w:w="1458" w:type="dxa"/>
          </w:tcPr>
          <w:p w14:paraId="07659F2A" w14:textId="77777777" w:rsidR="00DB179A" w:rsidRDefault="00DB179A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F2B" w14:textId="77777777" w:rsidR="00DB179A" w:rsidRPr="009F2A7A" w:rsidRDefault="00DB179A" w:rsidP="00E557A9">
            <w:pPr>
              <w:pStyle w:val="ListParagraph"/>
              <w:autoSpaceDE w:val="0"/>
              <w:autoSpaceDN w:val="0"/>
              <w:ind w:left="360"/>
              <w:rPr>
                <w:rStyle w:val="Hyperlink"/>
              </w:rPr>
            </w:pPr>
            <w:r w:rsidRPr="009F2A7A">
              <w:rPr>
                <w:rStyle w:val="Hyperlink"/>
              </w:rPr>
              <w:t>https://&lt;appliance&gt;:&lt;port&gt;/rest/Settings/</w:t>
            </w:r>
            <w:r w:rsidR="004E5D2C" w:rsidRPr="009F2A7A">
              <w:rPr>
                <w:rStyle w:val="Hyperlink"/>
              </w:rPr>
              <w:t>DefaultSwitchType</w:t>
            </w:r>
            <w:r w:rsidR="00E55B2E">
              <w:rPr>
                <w:rStyle w:val="Hyperlink"/>
              </w:rPr>
              <w:t>?</w:t>
            </w:r>
            <w:r w:rsidR="00E55B2E" w:rsidRPr="00D97499">
              <w:rPr>
                <w:rStyle w:val="Hyperlink"/>
              </w:rPr>
              <w:t>filter=”sessionId=52022eac-a989-7b86-861b-544fc3126211”&amp;filter=”vmmUuid=value"</w:t>
            </w:r>
            <w:r w:rsidRPr="009F2A7A">
              <w:rPr>
                <w:rStyle w:val="Hyperlink"/>
              </w:rPr>
              <w:t xml:space="preserve"> </w:t>
            </w:r>
          </w:p>
          <w:p w14:paraId="07659F2C" w14:textId="77777777" w:rsidR="00DB179A" w:rsidRDefault="00DB179A" w:rsidP="00E557A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F2D" w14:textId="77777777" w:rsidR="00C97805" w:rsidRDefault="00C97805" w:rsidP="00C97805">
            <w:pPr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color w:val="FF0000"/>
              </w:rPr>
              <w:t>Request Body</w:t>
            </w:r>
          </w:p>
          <w:p w14:paraId="07659F2E" w14:textId="77777777" w:rsidR="00DB179A" w:rsidRDefault="00DB179A" w:rsidP="00E557A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7659F2F" w14:textId="77777777" w:rsidR="00DB179A" w:rsidRPr="00D10183" w:rsidRDefault="00DB179A" w:rsidP="00E557A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r>
              <w:t xml:space="preserve"> </w:t>
            </w:r>
            <w:proofErr w:type="spellStart"/>
            <w:r w:rsidRP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SettingsDto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F30" w14:textId="77777777" w:rsidR="00DB179A" w:rsidRDefault="00DB179A" w:rsidP="00E557A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settingName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SwitchType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F31" w14:textId="77777777" w:rsidR="00DB179A" w:rsidRDefault="00DB179A" w:rsidP="00E557A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selectedValue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VMWARE_VDS"</w:t>
            </w:r>
          </w:p>
          <w:p w14:paraId="07659F32" w14:textId="77777777" w:rsidR="00DB179A" w:rsidRPr="00CD27C7" w:rsidRDefault="00DB179A" w:rsidP="00E557A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}</w:t>
            </w:r>
          </w:p>
        </w:tc>
      </w:tr>
    </w:tbl>
    <w:p w14:paraId="07659F34" w14:textId="77777777" w:rsidR="0042134C" w:rsidRPr="0042134C" w:rsidRDefault="00DB179A" w:rsidP="0042134C">
      <w:pPr>
        <w:pStyle w:val="Heading2"/>
        <w:numPr>
          <w:ilvl w:val="2"/>
          <w:numId w:val="2"/>
        </w:numPr>
        <w:rPr>
          <w:rFonts w:eastAsia="Times New Roman"/>
          <w:i/>
        </w:rPr>
      </w:pPr>
      <w:r>
        <w:br w:type="page"/>
      </w:r>
      <w:bookmarkStart w:id="604" w:name="_Toc364722760"/>
      <w:r w:rsidR="0042134C" w:rsidRPr="0042134C">
        <w:rPr>
          <w:rFonts w:eastAsia="Times New Roman"/>
          <w:i/>
        </w:rPr>
        <w:lastRenderedPageBreak/>
        <w:t>Getting List of available DVS spec versions – GET</w:t>
      </w:r>
      <w:bookmarkEnd w:id="604"/>
    </w:p>
    <w:p w14:paraId="07659F35" w14:textId="77777777" w:rsidR="0042134C" w:rsidRDefault="0042134C" w:rsidP="0042134C">
      <w:pPr>
        <w:ind w:left="720"/>
        <w:rPr>
          <w:rFonts w:eastAsiaTheme="minorHAns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8"/>
        <w:gridCol w:w="8338"/>
      </w:tblGrid>
      <w:tr w:rsidR="0042134C" w14:paraId="07659F38" w14:textId="77777777" w:rsidTr="0042134C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36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37" w14:textId="77777777" w:rsidR="0042134C" w:rsidRDefault="0059375B">
            <w:pPr>
              <w:pStyle w:val="ListParagraph"/>
              <w:autoSpaceDE w:val="0"/>
              <w:autoSpaceDN w:val="0"/>
              <w:spacing w:after="0" w:line="240" w:lineRule="auto"/>
              <w:ind w:left="360"/>
              <w:rPr>
                <w:rFonts w:ascii="Cambria" w:eastAsia="Times New Roman" w:hAnsi="Cambria"/>
              </w:rPr>
            </w:pPr>
            <w:hyperlink w:history="1">
              <w:r w:rsidR="0042134C" w:rsidRPr="009F2A7A">
                <w:rPr>
                  <w:rStyle w:val="Hyperlink"/>
                </w:rPr>
                <w:t>https://&lt;appliance&gt;:&lt;port&gt;/rest/Settings/DvsSpecVersion</w:t>
              </w:r>
              <w:r w:rsidR="0042134C">
                <w:rPr>
                  <w:rStyle w:val="Hyperlink"/>
                </w:rPr>
                <w:t>?filter=”sessionId=52022eac-a989-7b86-861b-544fc3126211”&amp;filter=”vmmUuid=value</w:t>
              </w:r>
            </w:hyperlink>
            <w:r w:rsidR="0042134C">
              <w:rPr>
                <w:rStyle w:val="Hyperlink"/>
              </w:rPr>
              <w:t>"</w:t>
            </w:r>
          </w:p>
        </w:tc>
      </w:tr>
      <w:tr w:rsidR="0042134C" w14:paraId="07659F3B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39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3A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42134C" w14:paraId="07659F3E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3C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F3D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</w:p>
        </w:tc>
      </w:tr>
      <w:tr w:rsidR="0042134C" w14:paraId="07659F41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3F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40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Content-Type, Accept (application/</w:t>
            </w:r>
            <w:proofErr w:type="spellStart"/>
            <w:r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42134C" w14:paraId="07659F44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42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43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42134C" w14:paraId="07659F47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45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46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42134C" w14:paraId="07659F4A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48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49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42134C" w14:paraId="07659F5B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4B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F4C" w14:textId="77777777" w:rsidR="0042134C" w:rsidRPr="009F2A7A" w:rsidRDefault="0059375B">
            <w:pPr>
              <w:pStyle w:val="ListParagraph"/>
              <w:autoSpaceDE w:val="0"/>
              <w:autoSpaceDN w:val="0"/>
              <w:spacing w:after="0" w:line="240" w:lineRule="auto"/>
              <w:ind w:left="360"/>
              <w:rPr>
                <w:rStyle w:val="Hyperlink"/>
              </w:rPr>
            </w:pPr>
            <w:hyperlink w:history="1">
              <w:r w:rsidR="0042134C" w:rsidRPr="009F2A7A">
                <w:rPr>
                  <w:rStyle w:val="Hyperlink"/>
                </w:rPr>
                <w:t>https://&lt;appliance&gt;:&lt;port&gt;/rest/Settings/DvsSpecVersion</w:t>
              </w:r>
              <w:r w:rsidR="0042134C">
                <w:rPr>
                  <w:rStyle w:val="Hyperlink"/>
                </w:rPr>
                <w:t>?filter=”sessionId=52022eac-a989-7b86-861b-544fc3126211”&amp;filter=”vmmUuid=value</w:t>
              </w:r>
            </w:hyperlink>
            <w:r w:rsidR="0042134C">
              <w:rPr>
                <w:rStyle w:val="Hyperlink"/>
              </w:rPr>
              <w:t>"</w:t>
            </w:r>
          </w:p>
          <w:p w14:paraId="07659F4D" w14:textId="77777777" w:rsidR="0042134C" w:rsidRDefault="0042134C" w:rsidP="00C97805">
            <w:pPr>
              <w:autoSpaceDE w:val="0"/>
              <w:autoSpaceDN w:val="0"/>
              <w:spacing w:after="0" w:line="240" w:lineRule="auto"/>
              <w:rPr>
                <w:rFonts w:ascii="Cambria" w:hAnsi="Cambria"/>
                <w:color w:val="FF0000"/>
                <w:sz w:val="24"/>
                <w:szCs w:val="24"/>
              </w:rPr>
            </w:pPr>
          </w:p>
          <w:p w14:paraId="07659F4E" w14:textId="77777777" w:rsidR="00C97805" w:rsidRPr="00C97805" w:rsidRDefault="00C97805" w:rsidP="00C97805">
            <w:pPr>
              <w:spacing w:after="0" w:line="240" w:lineRule="auto"/>
              <w:rPr>
                <w:rFonts w:ascii="Cambria" w:hAnsi="Cambria"/>
                <w:color w:val="FF0000"/>
              </w:rPr>
            </w:pPr>
            <w:r w:rsidRPr="00C97805">
              <w:rPr>
                <w:rFonts w:ascii="Cambria" w:hAnsi="Cambria" w:cstheme="majorBidi"/>
                <w:color w:val="FF0000"/>
              </w:rPr>
              <w:t>Response Body</w:t>
            </w:r>
          </w:p>
          <w:p w14:paraId="07659F4F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{</w:t>
            </w:r>
          </w:p>
          <w:p w14:paraId="07659F50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"type":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SettingsDto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",</w:t>
            </w:r>
          </w:p>
          <w:p w14:paraId="07659F51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settingName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DvsSpecVersion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",</w:t>
            </w:r>
          </w:p>
          <w:p w14:paraId="07659F52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supportedValues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": [</w:t>
            </w:r>
          </w:p>
          <w:p w14:paraId="07659F53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   "4.0",</w:t>
            </w:r>
          </w:p>
          <w:p w14:paraId="07659F54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   "4.1.0",</w:t>
            </w:r>
          </w:p>
          <w:p w14:paraId="07659F55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   "5.0.0",</w:t>
            </w:r>
          </w:p>
          <w:p w14:paraId="07659F56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   "5.1.0"</w:t>
            </w:r>
          </w:p>
          <w:p w14:paraId="07659F57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],</w:t>
            </w:r>
          </w:p>
          <w:p w14:paraId="07659F58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selectedValue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": "5.1.0"</w:t>
            </w:r>
          </w:p>
          <w:p w14:paraId="07659F59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}</w:t>
            </w:r>
          </w:p>
          <w:p w14:paraId="07659F5A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eastAsiaTheme="minorHAnsi" w:hAnsi="Courier"/>
                <w:color w:val="000000"/>
                <w:sz w:val="20"/>
                <w:szCs w:val="20"/>
              </w:rPr>
            </w:pPr>
          </w:p>
        </w:tc>
      </w:tr>
    </w:tbl>
    <w:p w14:paraId="07659F5C" w14:textId="77777777" w:rsidR="0042134C" w:rsidRDefault="0042134C" w:rsidP="0042134C">
      <w:pPr>
        <w:rPr>
          <w:rFonts w:asciiTheme="majorHAnsi" w:eastAsia="Times New Roman" w:hAnsiTheme="majorHAnsi" w:cstheme="majorBidi"/>
          <w:color w:val="4F81BD" w:themeColor="accent1"/>
          <w:sz w:val="26"/>
          <w:szCs w:val="26"/>
        </w:rPr>
      </w:pPr>
    </w:p>
    <w:p w14:paraId="07659F5D" w14:textId="77777777" w:rsidR="0042134C" w:rsidRPr="0042134C" w:rsidRDefault="0042134C" w:rsidP="0042134C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605" w:name="_Toc364722761"/>
      <w:r w:rsidRPr="0042134C">
        <w:rPr>
          <w:rFonts w:eastAsia="Times New Roman"/>
          <w:i/>
        </w:rPr>
        <w:t>Setting DVS Spec Version – PUT</w:t>
      </w:r>
      <w:bookmarkEnd w:id="605"/>
    </w:p>
    <w:p w14:paraId="07659F5E" w14:textId="77777777" w:rsidR="0042134C" w:rsidRDefault="0042134C" w:rsidP="0042134C">
      <w:pPr>
        <w:rPr>
          <w:rFonts w:eastAsiaTheme="minorHAns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8"/>
        <w:gridCol w:w="8338"/>
      </w:tblGrid>
      <w:tr w:rsidR="0042134C" w14:paraId="07659F61" w14:textId="77777777" w:rsidTr="0042134C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5F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URI</w:t>
            </w:r>
          </w:p>
        </w:tc>
        <w:tc>
          <w:tcPr>
            <w:tcW w:w="8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60" w14:textId="77777777" w:rsidR="0042134C" w:rsidRDefault="0059375B">
            <w:pPr>
              <w:pStyle w:val="ListParagraph"/>
              <w:autoSpaceDE w:val="0"/>
              <w:autoSpaceDN w:val="0"/>
              <w:spacing w:after="0" w:line="240" w:lineRule="auto"/>
              <w:ind w:left="360"/>
              <w:rPr>
                <w:rFonts w:ascii="Cambria" w:eastAsia="Times New Roman" w:hAnsi="Cambria"/>
              </w:rPr>
            </w:pPr>
            <w:hyperlink w:history="1">
              <w:r w:rsidR="0042134C" w:rsidRPr="009F2A7A">
                <w:rPr>
                  <w:rStyle w:val="Hyperlink"/>
                </w:rPr>
                <w:t>https://&lt;appliance&gt;:&lt;port&gt;/rest/Settings/DvsSpecVersion</w:t>
              </w:r>
              <w:r w:rsidR="0042134C">
                <w:rPr>
                  <w:rStyle w:val="Hyperlink"/>
                </w:rPr>
                <w:t>?filter=”sessionId=52022eac-a989-7b86-861b-544fc3126211”&amp;filter=”vmmUuid=value</w:t>
              </w:r>
            </w:hyperlink>
            <w:r w:rsidR="0042134C">
              <w:rPr>
                <w:rStyle w:val="Hyperlink"/>
              </w:rPr>
              <w:t>"</w:t>
            </w:r>
          </w:p>
        </w:tc>
      </w:tr>
      <w:tr w:rsidR="0042134C" w14:paraId="07659F64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62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63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</w:tr>
      <w:tr w:rsidR="0042134C" w14:paraId="07659F67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65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F66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</w:p>
        </w:tc>
      </w:tr>
      <w:tr w:rsidR="0042134C" w14:paraId="07659F6A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68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69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Content-Type, Accept (application/</w:t>
            </w:r>
            <w:proofErr w:type="spellStart"/>
            <w:r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42134C" w14:paraId="07659F6D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6B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6C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42134C" w14:paraId="07659F70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6E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6F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42134C" w14:paraId="07659F73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71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72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42134C" w14:paraId="07659F7D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74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F75" w14:textId="77777777" w:rsidR="0042134C" w:rsidRDefault="0059375B">
            <w:pPr>
              <w:pStyle w:val="ListParagraph"/>
              <w:autoSpaceDE w:val="0"/>
              <w:autoSpaceDN w:val="0"/>
              <w:spacing w:after="0" w:line="240" w:lineRule="auto"/>
              <w:ind w:left="360"/>
              <w:rPr>
                <w:rFonts w:ascii="Cambria" w:eastAsiaTheme="minorHAnsi" w:hAnsi="Cambria"/>
                <w:color w:val="FF0000"/>
                <w:sz w:val="24"/>
                <w:szCs w:val="24"/>
              </w:rPr>
            </w:pPr>
            <w:hyperlink w:history="1">
              <w:r w:rsidR="0042134C" w:rsidRPr="009F2A7A">
                <w:rPr>
                  <w:rStyle w:val="Hyperlink"/>
                </w:rPr>
                <w:t>https://&lt;appliance&gt;:&lt;port&gt;/rest/Settings/DvsSpecVersion</w:t>
              </w:r>
              <w:r w:rsidR="0042134C">
                <w:rPr>
                  <w:rStyle w:val="Hyperlink"/>
                </w:rPr>
                <w:t>?filter=”sessionId=52022eac-a989-7b86-861b-544fc3126211”&amp;filter=”vmmUuid=value</w:t>
              </w:r>
            </w:hyperlink>
            <w:r w:rsidR="0042134C">
              <w:rPr>
                <w:rStyle w:val="Hyperlink"/>
              </w:rPr>
              <w:t>"</w:t>
            </w:r>
            <w:r w:rsidR="0042134C">
              <w:rPr>
                <w:rFonts w:ascii="Cambria" w:hAnsi="Cambria"/>
                <w:color w:val="FF0000"/>
                <w:sz w:val="24"/>
                <w:szCs w:val="24"/>
              </w:rPr>
              <w:t xml:space="preserve"> </w:t>
            </w:r>
          </w:p>
          <w:p w14:paraId="07659F76" w14:textId="77777777" w:rsidR="0042134C" w:rsidRDefault="0042134C">
            <w:pPr>
              <w:pStyle w:val="ListParagraph"/>
              <w:autoSpaceDE w:val="0"/>
              <w:autoSpaceDN w:val="0"/>
              <w:spacing w:after="0" w:line="240" w:lineRule="auto"/>
              <w:ind w:left="360"/>
              <w:rPr>
                <w:rFonts w:ascii="Cambria" w:hAnsi="Cambria"/>
                <w:color w:val="FF0000"/>
                <w:sz w:val="24"/>
                <w:szCs w:val="24"/>
              </w:rPr>
            </w:pPr>
          </w:p>
          <w:p w14:paraId="07659F77" w14:textId="77777777" w:rsidR="0042134C" w:rsidRDefault="0042134C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FF0000"/>
              </w:rPr>
              <w:t>Request Body</w:t>
            </w:r>
          </w:p>
          <w:p w14:paraId="07659F78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{</w:t>
            </w:r>
          </w:p>
          <w:p w14:paraId="07659F79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"type":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SettingsDto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",</w:t>
            </w:r>
          </w:p>
          <w:p w14:paraId="07659F7A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settingName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DvsSpecVersion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",</w:t>
            </w:r>
          </w:p>
          <w:p w14:paraId="07659F7B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selectedValue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": "5.1.0"</w:t>
            </w:r>
          </w:p>
          <w:p w14:paraId="07659F7C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eastAsiaTheme="minorHAnsi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}</w:t>
            </w:r>
          </w:p>
        </w:tc>
      </w:tr>
    </w:tbl>
    <w:p w14:paraId="07659F7E" w14:textId="77777777" w:rsidR="0042134C" w:rsidRDefault="0042134C" w:rsidP="0042134C">
      <w:pPr>
        <w:rPr>
          <w:rFonts w:ascii="Calibri" w:eastAsiaTheme="minorHAnsi" w:hAnsi="Calibri"/>
        </w:rPr>
      </w:pPr>
    </w:p>
    <w:p w14:paraId="07659F7F" w14:textId="77777777" w:rsidR="0042134C" w:rsidRDefault="0042134C" w:rsidP="0042134C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07659F80" w14:textId="77777777" w:rsidR="0042134C" w:rsidRDefault="0042134C" w:rsidP="0042134C">
      <w:pPr>
        <w:rPr>
          <w:rFonts w:ascii="Calibri" w:eastAsiaTheme="minorHAnsi" w:hAnsi="Calibri"/>
        </w:rPr>
      </w:pPr>
    </w:p>
    <w:p w14:paraId="07659F81" w14:textId="77777777" w:rsidR="0042134C" w:rsidRPr="0042134C" w:rsidRDefault="0042134C" w:rsidP="0042134C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606" w:name="_Toc364722762"/>
      <w:r w:rsidRPr="0042134C">
        <w:rPr>
          <w:rFonts w:eastAsia="Times New Roman"/>
          <w:i/>
        </w:rPr>
        <w:t>Getting Migrate Management Value– GET</w:t>
      </w:r>
      <w:bookmarkEnd w:id="606"/>
    </w:p>
    <w:p w14:paraId="07659F82" w14:textId="77777777" w:rsidR="0042134C" w:rsidRDefault="0042134C" w:rsidP="0042134C">
      <w:pPr>
        <w:ind w:left="720"/>
        <w:rPr>
          <w:rFonts w:eastAsiaTheme="minorHAns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8414"/>
      </w:tblGrid>
      <w:tr w:rsidR="0042134C" w14:paraId="07659F85" w14:textId="77777777" w:rsidTr="0042134C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83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84" w14:textId="77777777" w:rsidR="0042134C" w:rsidRDefault="0059375B">
            <w:pPr>
              <w:pStyle w:val="ListParagraph"/>
              <w:autoSpaceDE w:val="0"/>
              <w:autoSpaceDN w:val="0"/>
              <w:spacing w:after="0" w:line="240" w:lineRule="auto"/>
              <w:ind w:left="360"/>
              <w:rPr>
                <w:rFonts w:ascii="Cambria" w:eastAsia="Times New Roman" w:hAnsi="Cambria"/>
              </w:rPr>
            </w:pPr>
            <w:hyperlink w:history="1">
              <w:r w:rsidR="0042134C" w:rsidRPr="009F2A7A">
                <w:rPr>
                  <w:rStyle w:val="Hyperlink"/>
                </w:rPr>
                <w:t>https://&lt;appliance&gt;:&lt;port&gt;/rest/Settings/MigrateManagement</w:t>
              </w:r>
              <w:r w:rsidR="0042134C">
                <w:rPr>
                  <w:rStyle w:val="Hyperlink"/>
                </w:rPr>
                <w:t>?filter=”sessionId=52022eac-a989-7b86-861b-544fc3126211”&amp;filter=”vmmUuid=value</w:t>
              </w:r>
            </w:hyperlink>
            <w:r w:rsidR="0042134C">
              <w:rPr>
                <w:rStyle w:val="Hyperlink"/>
              </w:rPr>
              <w:t>"</w:t>
            </w:r>
          </w:p>
        </w:tc>
      </w:tr>
      <w:tr w:rsidR="0042134C" w14:paraId="07659F88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86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87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42134C" w14:paraId="07659F8B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89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F8A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</w:p>
        </w:tc>
      </w:tr>
      <w:tr w:rsidR="0042134C" w14:paraId="07659F8E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8C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8D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Content-Type, Accept (application/</w:t>
            </w:r>
            <w:proofErr w:type="spellStart"/>
            <w:r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42134C" w14:paraId="07659F91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8F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90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42134C" w14:paraId="07659F94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92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93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42134C" w14:paraId="07659F97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95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96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42134C" w14:paraId="07659FA6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98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F99" w14:textId="77777777" w:rsidR="0042134C" w:rsidRPr="009F2A7A" w:rsidRDefault="0059375B">
            <w:pPr>
              <w:pStyle w:val="ListParagraph"/>
              <w:autoSpaceDE w:val="0"/>
              <w:autoSpaceDN w:val="0"/>
              <w:spacing w:after="0" w:line="240" w:lineRule="auto"/>
              <w:ind w:left="360"/>
              <w:rPr>
                <w:rStyle w:val="Hyperlink"/>
              </w:rPr>
            </w:pPr>
            <w:hyperlink w:history="1">
              <w:r w:rsidR="0042134C" w:rsidRPr="009F2A7A">
                <w:rPr>
                  <w:rStyle w:val="Hyperlink"/>
                </w:rPr>
                <w:t>https://&lt;appliance&gt;:&lt;port&gt;/rest/Settings/MigrateManagement</w:t>
              </w:r>
              <w:r w:rsidR="0042134C">
                <w:rPr>
                  <w:rStyle w:val="Hyperlink"/>
                </w:rPr>
                <w:t>?filter=”sessionId=52022eac-a989-7b86-861b-544fc3126211”&amp;filter=”vmmUuid=value</w:t>
              </w:r>
            </w:hyperlink>
            <w:r w:rsidR="0042134C">
              <w:rPr>
                <w:rStyle w:val="Hyperlink"/>
              </w:rPr>
              <w:t>"</w:t>
            </w:r>
          </w:p>
          <w:p w14:paraId="07659F9A" w14:textId="77777777" w:rsidR="0042134C" w:rsidRDefault="0042134C">
            <w:pPr>
              <w:pStyle w:val="ListParagraph"/>
              <w:autoSpaceDE w:val="0"/>
              <w:autoSpaceDN w:val="0"/>
              <w:spacing w:after="0" w:line="240" w:lineRule="auto"/>
              <w:ind w:left="360"/>
              <w:rPr>
                <w:rFonts w:ascii="Cambria" w:hAnsi="Cambria"/>
                <w:color w:val="FF0000"/>
                <w:sz w:val="24"/>
                <w:szCs w:val="24"/>
              </w:rPr>
            </w:pPr>
          </w:p>
          <w:p w14:paraId="07659F9B" w14:textId="77777777" w:rsidR="00C97805" w:rsidRPr="00C97805" w:rsidRDefault="00C97805" w:rsidP="00C97805">
            <w:pPr>
              <w:spacing w:after="0" w:line="240" w:lineRule="auto"/>
              <w:rPr>
                <w:rFonts w:ascii="Cambria" w:hAnsi="Cambria"/>
                <w:color w:val="FF0000"/>
              </w:rPr>
            </w:pPr>
            <w:r w:rsidRPr="00C97805">
              <w:rPr>
                <w:rFonts w:ascii="Cambria" w:hAnsi="Cambria" w:cstheme="majorBidi"/>
                <w:color w:val="FF0000"/>
              </w:rPr>
              <w:t>Response Body</w:t>
            </w:r>
          </w:p>
          <w:p w14:paraId="07659F9C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{</w:t>
            </w:r>
          </w:p>
          <w:p w14:paraId="07659F9D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"type":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SettingsDto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",</w:t>
            </w:r>
          </w:p>
          <w:p w14:paraId="07659F9E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settingName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MigrateManagement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",</w:t>
            </w:r>
          </w:p>
          <w:p w14:paraId="07659F9F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supportedValues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": [</w:t>
            </w:r>
          </w:p>
          <w:p w14:paraId="07659FA0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   "true",</w:t>
            </w:r>
          </w:p>
          <w:p w14:paraId="07659FA1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   "false"</w:t>
            </w:r>
          </w:p>
          <w:p w14:paraId="07659FA2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],</w:t>
            </w:r>
          </w:p>
          <w:p w14:paraId="07659FA3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selectedValue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": "true"</w:t>
            </w:r>
          </w:p>
          <w:p w14:paraId="07659FA4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}</w:t>
            </w:r>
          </w:p>
          <w:p w14:paraId="07659FA5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eastAsiaTheme="minorHAnsi" w:hAnsi="Courier"/>
                <w:color w:val="000000"/>
                <w:sz w:val="20"/>
                <w:szCs w:val="20"/>
              </w:rPr>
            </w:pPr>
          </w:p>
        </w:tc>
      </w:tr>
    </w:tbl>
    <w:p w14:paraId="07659FA7" w14:textId="77777777" w:rsidR="0042134C" w:rsidRDefault="0042134C" w:rsidP="0077429B">
      <w:pPr>
        <w:rPr>
          <w:rFonts w:ascii="Calibri" w:eastAsia="Times New Roman" w:hAnsi="Calibri"/>
          <w:b/>
          <w:bCs/>
        </w:rPr>
      </w:pPr>
    </w:p>
    <w:p w14:paraId="07659FA8" w14:textId="77777777" w:rsidR="0042134C" w:rsidRPr="0042134C" w:rsidRDefault="0042134C" w:rsidP="0042134C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607" w:name="_Toc364722763"/>
      <w:r w:rsidRPr="0042134C">
        <w:rPr>
          <w:rFonts w:eastAsia="Times New Roman"/>
          <w:i/>
        </w:rPr>
        <w:t>Setting Migrate Management value – PUT</w:t>
      </w:r>
      <w:bookmarkEnd w:id="607"/>
    </w:p>
    <w:p w14:paraId="07659FA9" w14:textId="77777777" w:rsidR="0042134C" w:rsidRDefault="0042134C" w:rsidP="0042134C">
      <w:pPr>
        <w:rPr>
          <w:rFonts w:eastAsiaTheme="minorHAns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8414"/>
      </w:tblGrid>
      <w:tr w:rsidR="0042134C" w14:paraId="07659FAC" w14:textId="77777777" w:rsidTr="0042134C"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AA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URI</w:t>
            </w:r>
          </w:p>
        </w:tc>
        <w:tc>
          <w:tcPr>
            <w:tcW w:w="8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AB" w14:textId="77777777" w:rsidR="0042134C" w:rsidRDefault="0059375B">
            <w:pPr>
              <w:pStyle w:val="ListParagraph"/>
              <w:autoSpaceDE w:val="0"/>
              <w:autoSpaceDN w:val="0"/>
              <w:spacing w:after="0" w:line="240" w:lineRule="auto"/>
              <w:ind w:left="360"/>
              <w:rPr>
                <w:rFonts w:ascii="Cambria" w:eastAsia="Times New Roman" w:hAnsi="Cambria"/>
              </w:rPr>
            </w:pPr>
            <w:hyperlink w:history="1">
              <w:r w:rsidR="0042134C" w:rsidRPr="009F2A7A">
                <w:rPr>
                  <w:rStyle w:val="Hyperlink"/>
                </w:rPr>
                <w:t>https://&lt;appliance&gt;:&lt;port&gt;/rest/Settings/MigrateManagement</w:t>
              </w:r>
              <w:r w:rsidR="0042134C">
                <w:rPr>
                  <w:rStyle w:val="Hyperlink"/>
                </w:rPr>
                <w:t>?filter=”sessionId=52022eac-a989-7b86-861b-544fc3126211”&amp;filter=”vmmUuid=value</w:t>
              </w:r>
            </w:hyperlink>
            <w:r w:rsidR="0042134C">
              <w:rPr>
                <w:rStyle w:val="Hyperlink"/>
              </w:rPr>
              <w:t>"</w:t>
            </w:r>
          </w:p>
        </w:tc>
      </w:tr>
      <w:tr w:rsidR="0042134C" w14:paraId="07659FAF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AD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AE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</w:tr>
      <w:tr w:rsidR="0042134C" w14:paraId="07659FB2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B0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FB1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</w:p>
        </w:tc>
      </w:tr>
      <w:tr w:rsidR="0042134C" w14:paraId="07659FB5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B3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B4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Content-Type, Accept (application/</w:t>
            </w:r>
            <w:proofErr w:type="spellStart"/>
            <w:r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42134C" w14:paraId="07659FB8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B6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B7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42134C" w14:paraId="07659FBB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B9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BA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42134C" w14:paraId="07659FBE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BC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BD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42134C" w14:paraId="07659FC8" w14:textId="77777777" w:rsidTr="0042134C"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9FBF" w14:textId="77777777" w:rsidR="0042134C" w:rsidRDefault="0042134C">
            <w:pPr>
              <w:pStyle w:val="Heading5"/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9FC0" w14:textId="77777777" w:rsidR="0042134C" w:rsidRPr="009F2A7A" w:rsidRDefault="0059375B">
            <w:pPr>
              <w:pStyle w:val="ListParagraph"/>
              <w:autoSpaceDE w:val="0"/>
              <w:autoSpaceDN w:val="0"/>
              <w:spacing w:after="0" w:line="240" w:lineRule="auto"/>
              <w:ind w:left="360"/>
              <w:rPr>
                <w:rStyle w:val="Hyperlink"/>
              </w:rPr>
            </w:pPr>
            <w:hyperlink w:history="1">
              <w:r w:rsidR="0042134C" w:rsidRPr="009F2A7A">
                <w:rPr>
                  <w:rStyle w:val="Hyperlink"/>
                </w:rPr>
                <w:t>https://&lt;appliance&gt;:&lt;port&gt;/rest/Settings/MigrateManagement</w:t>
              </w:r>
              <w:r w:rsidR="0042134C">
                <w:rPr>
                  <w:rStyle w:val="Hyperlink"/>
                </w:rPr>
                <w:t>?filter=”sessionId=52022eac-a989-7b86-861b-544fc3126211”&amp;filter=”vmmUuid=value</w:t>
              </w:r>
            </w:hyperlink>
            <w:r w:rsidR="0042134C">
              <w:rPr>
                <w:rStyle w:val="Hyperlink"/>
              </w:rPr>
              <w:t>"</w:t>
            </w:r>
            <w:r w:rsidR="0042134C" w:rsidRPr="009F2A7A">
              <w:rPr>
                <w:rStyle w:val="Hyperlink"/>
              </w:rPr>
              <w:t xml:space="preserve"> </w:t>
            </w:r>
          </w:p>
          <w:p w14:paraId="07659FC1" w14:textId="77777777" w:rsidR="0042134C" w:rsidRDefault="0042134C">
            <w:pPr>
              <w:pStyle w:val="ListParagraph"/>
              <w:autoSpaceDE w:val="0"/>
              <w:autoSpaceDN w:val="0"/>
              <w:spacing w:after="0" w:line="240" w:lineRule="auto"/>
              <w:ind w:left="360"/>
              <w:rPr>
                <w:rFonts w:ascii="Cambria" w:hAnsi="Cambria"/>
                <w:color w:val="FF0000"/>
                <w:sz w:val="24"/>
                <w:szCs w:val="24"/>
              </w:rPr>
            </w:pPr>
          </w:p>
          <w:p w14:paraId="07659FC2" w14:textId="77777777" w:rsidR="0042134C" w:rsidRDefault="0042134C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FF0000"/>
              </w:rPr>
              <w:t>Request Body</w:t>
            </w:r>
          </w:p>
          <w:p w14:paraId="07659FC3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{</w:t>
            </w:r>
          </w:p>
          <w:p w14:paraId="07659FC4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 "type":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SettingsDto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",</w:t>
            </w:r>
          </w:p>
          <w:p w14:paraId="07659FC5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settingName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": 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MigrateManagement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",</w:t>
            </w:r>
          </w:p>
          <w:p w14:paraId="07659FC6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 "</w:t>
            </w:r>
            <w:proofErr w:type="spellStart"/>
            <w:r>
              <w:rPr>
                <w:rFonts w:ascii="Courier" w:hAnsi="Courier"/>
                <w:color w:val="000000"/>
                <w:sz w:val="20"/>
                <w:szCs w:val="20"/>
              </w:rPr>
              <w:t>selectedValue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</w:rPr>
              <w:t>": "true"</w:t>
            </w:r>
          </w:p>
          <w:p w14:paraId="07659FC7" w14:textId="77777777" w:rsidR="0042134C" w:rsidRDefault="0042134C">
            <w:pPr>
              <w:shd w:val="clear" w:color="auto" w:fill="F3F5F7"/>
              <w:spacing w:after="0" w:line="240" w:lineRule="auto"/>
              <w:rPr>
                <w:rFonts w:ascii="Courier" w:eastAsiaTheme="minorHAnsi" w:hAnsi="Courier"/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}</w:t>
            </w:r>
          </w:p>
        </w:tc>
      </w:tr>
    </w:tbl>
    <w:p w14:paraId="07659FC9" w14:textId="77777777" w:rsidR="0042134C" w:rsidRDefault="0042134C" w:rsidP="00DB179A"/>
    <w:p w14:paraId="07659FCA" w14:textId="77777777" w:rsidR="0042134C" w:rsidRDefault="0042134C" w:rsidP="0042134C">
      <w:r>
        <w:br w:type="page"/>
      </w:r>
    </w:p>
    <w:p w14:paraId="07659FCB" w14:textId="77777777" w:rsidR="00DB179A" w:rsidRDefault="00DB179A" w:rsidP="00DB179A"/>
    <w:p w14:paraId="07659FCC" w14:textId="77777777" w:rsidR="00746193" w:rsidRDefault="00746193" w:rsidP="00746193">
      <w:pPr>
        <w:pStyle w:val="Heading2"/>
        <w:numPr>
          <w:ilvl w:val="2"/>
          <w:numId w:val="2"/>
        </w:numPr>
        <w:rPr>
          <w:rFonts w:eastAsia="Times New Roman"/>
          <w:i/>
        </w:rPr>
      </w:pPr>
      <w:bookmarkStart w:id="608" w:name="_Toc364722764"/>
      <w:r w:rsidRPr="00017A84">
        <w:rPr>
          <w:rFonts w:eastAsia="Times New Roman"/>
          <w:i/>
        </w:rPr>
        <w:t xml:space="preserve">Getting </w:t>
      </w:r>
      <w:r>
        <w:rPr>
          <w:rFonts w:eastAsia="Times New Roman"/>
          <w:i/>
        </w:rPr>
        <w:t xml:space="preserve">Network Purpose </w:t>
      </w:r>
      <w:proofErr w:type="spellStart"/>
      <w:r w:rsidR="00957B83">
        <w:rPr>
          <w:rFonts w:eastAsia="Times New Roman"/>
          <w:i/>
        </w:rPr>
        <w:t>Enum</w:t>
      </w:r>
      <w:proofErr w:type="spellEnd"/>
      <w:r w:rsidR="004502B0">
        <w:rPr>
          <w:rFonts w:eastAsia="Times New Roman"/>
          <w:i/>
        </w:rPr>
        <w:t xml:space="preserve"> </w:t>
      </w:r>
      <w:r w:rsidRPr="00017A84">
        <w:rPr>
          <w:rFonts w:eastAsia="Times New Roman"/>
          <w:i/>
        </w:rPr>
        <w:t>– GET</w:t>
      </w:r>
      <w:bookmarkEnd w:id="608"/>
    </w:p>
    <w:p w14:paraId="07659FCD" w14:textId="77777777" w:rsidR="00746193" w:rsidRDefault="00746193" w:rsidP="00624138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8430"/>
      </w:tblGrid>
      <w:tr w:rsidR="00F37B37" w14:paraId="07659FD0" w14:textId="77777777" w:rsidTr="00E557A9">
        <w:tc>
          <w:tcPr>
            <w:tcW w:w="1458" w:type="dxa"/>
          </w:tcPr>
          <w:p w14:paraId="07659FCE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URI</w:t>
            </w:r>
          </w:p>
        </w:tc>
        <w:tc>
          <w:tcPr>
            <w:tcW w:w="8118" w:type="dxa"/>
          </w:tcPr>
          <w:p w14:paraId="07659FCF" w14:textId="77777777" w:rsidR="00F37B37" w:rsidRPr="00ED4308" w:rsidRDefault="00F37B37" w:rsidP="00F37B37">
            <w:pPr>
              <w:pStyle w:val="ListParagraph"/>
              <w:autoSpaceDE w:val="0"/>
              <w:autoSpaceDN w:val="0"/>
              <w:ind w:left="360"/>
            </w:pPr>
            <w:r w:rsidRPr="009F2A7A">
              <w:rPr>
                <w:rStyle w:val="Hyperlink"/>
                <w:rFonts w:cstheme="minorBidi"/>
              </w:rPr>
              <w:t>https://&lt;appliance&gt;:&lt;port&gt;/rest/Settings/NetworkPurpose</w:t>
            </w:r>
            <w:r w:rsidR="00E55B2E">
              <w:rPr>
                <w:rStyle w:val="Hyperlink"/>
              </w:rPr>
              <w:t>?</w:t>
            </w:r>
            <w:r w:rsidR="00E55B2E" w:rsidRPr="00D97499">
              <w:rPr>
                <w:rStyle w:val="Hyperlink"/>
              </w:rPr>
              <w:t>filter=”sessionId=52022eac-a989-7b86-861b-544fc3126211”&amp;filter=”vmmUuid=value"</w:t>
            </w:r>
          </w:p>
        </w:tc>
      </w:tr>
      <w:tr w:rsidR="00F37B37" w14:paraId="07659FD3" w14:textId="77777777" w:rsidTr="00E557A9">
        <w:tc>
          <w:tcPr>
            <w:tcW w:w="1458" w:type="dxa"/>
          </w:tcPr>
          <w:p w14:paraId="07659FD1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8118" w:type="dxa"/>
          </w:tcPr>
          <w:p w14:paraId="07659FD2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</w:tr>
      <w:tr w:rsidR="00F37B37" w14:paraId="07659FD6" w14:textId="77777777" w:rsidTr="00E557A9">
        <w:tc>
          <w:tcPr>
            <w:tcW w:w="1458" w:type="dxa"/>
          </w:tcPr>
          <w:p w14:paraId="07659FD4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Parameter</w:t>
            </w:r>
          </w:p>
        </w:tc>
        <w:tc>
          <w:tcPr>
            <w:tcW w:w="8118" w:type="dxa"/>
          </w:tcPr>
          <w:p w14:paraId="07659FD5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</w:p>
        </w:tc>
      </w:tr>
      <w:tr w:rsidR="00F37B37" w14:paraId="07659FD9" w14:textId="77777777" w:rsidTr="00E557A9">
        <w:tc>
          <w:tcPr>
            <w:tcW w:w="1458" w:type="dxa"/>
          </w:tcPr>
          <w:p w14:paraId="07659FD7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Header</w:t>
            </w:r>
          </w:p>
        </w:tc>
        <w:tc>
          <w:tcPr>
            <w:tcW w:w="8118" w:type="dxa"/>
          </w:tcPr>
          <w:p w14:paraId="07659FD8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r w:rsidRPr="00092C5E">
              <w:rPr>
                <w:rFonts w:eastAsia="Times New Roman"/>
              </w:rPr>
              <w:t>Content-Type</w:t>
            </w:r>
            <w:r>
              <w:rPr>
                <w:rFonts w:eastAsia="Times New Roman"/>
              </w:rPr>
              <w:t>,</w:t>
            </w:r>
            <w:r>
              <w:t xml:space="preserve"> </w:t>
            </w:r>
            <w:r w:rsidRPr="00092C5E">
              <w:rPr>
                <w:rFonts w:eastAsia="Times New Roman"/>
              </w:rPr>
              <w:t>Accept</w:t>
            </w:r>
            <w:r>
              <w:rPr>
                <w:rFonts w:eastAsia="Times New Roman"/>
              </w:rPr>
              <w:t xml:space="preserve"> (</w:t>
            </w:r>
            <w:r w:rsidRPr="00092C5E">
              <w:rPr>
                <w:rFonts w:eastAsia="Times New Roman"/>
              </w:rPr>
              <w:t>application/</w:t>
            </w:r>
            <w:proofErr w:type="spellStart"/>
            <w:r w:rsidRPr="00092C5E"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F37B37" w14:paraId="07659FDC" w14:textId="77777777" w:rsidTr="00E557A9">
        <w:tc>
          <w:tcPr>
            <w:tcW w:w="1458" w:type="dxa"/>
          </w:tcPr>
          <w:p w14:paraId="07659FDA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Request Body</w:t>
            </w:r>
          </w:p>
        </w:tc>
        <w:tc>
          <w:tcPr>
            <w:tcW w:w="8118" w:type="dxa"/>
          </w:tcPr>
          <w:p w14:paraId="07659FDB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F37B37" w14:paraId="07659FDF" w14:textId="77777777" w:rsidTr="00E557A9">
        <w:tc>
          <w:tcPr>
            <w:tcW w:w="1458" w:type="dxa"/>
          </w:tcPr>
          <w:p w14:paraId="07659FDD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Response </w:t>
            </w:r>
          </w:p>
        </w:tc>
        <w:tc>
          <w:tcPr>
            <w:tcW w:w="8118" w:type="dxa"/>
          </w:tcPr>
          <w:p w14:paraId="07659FDE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SettingsDto</w:t>
            </w:r>
            <w:proofErr w:type="spellEnd"/>
          </w:p>
        </w:tc>
      </w:tr>
      <w:tr w:rsidR="00F37B37" w14:paraId="07659FE2" w14:textId="77777777" w:rsidTr="00E557A9">
        <w:tc>
          <w:tcPr>
            <w:tcW w:w="1458" w:type="dxa"/>
          </w:tcPr>
          <w:p w14:paraId="07659FE0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Response Code</w:t>
            </w:r>
          </w:p>
        </w:tc>
        <w:tc>
          <w:tcPr>
            <w:tcW w:w="8118" w:type="dxa"/>
          </w:tcPr>
          <w:p w14:paraId="07659FE1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200</w:t>
            </w:r>
          </w:p>
        </w:tc>
      </w:tr>
      <w:tr w:rsidR="00F37B37" w14:paraId="07659FED" w14:textId="77777777" w:rsidTr="00E557A9">
        <w:tc>
          <w:tcPr>
            <w:tcW w:w="1458" w:type="dxa"/>
          </w:tcPr>
          <w:p w14:paraId="07659FE3" w14:textId="77777777" w:rsidR="00F37B37" w:rsidRDefault="00F37B37" w:rsidP="00E557A9">
            <w:pPr>
              <w:pStyle w:val="Heading5"/>
              <w:outlineLvl w:val="4"/>
              <w:rPr>
                <w:rFonts w:eastAsia="Times New Roman"/>
              </w:rPr>
            </w:pPr>
            <w:r>
              <w:rPr>
                <w:rFonts w:eastAsia="Times New Roman"/>
              </w:rPr>
              <w:t>Examples</w:t>
            </w:r>
          </w:p>
        </w:tc>
        <w:tc>
          <w:tcPr>
            <w:tcW w:w="8118" w:type="dxa"/>
          </w:tcPr>
          <w:p w14:paraId="07659FE4" w14:textId="77777777" w:rsidR="00F37B37" w:rsidRPr="009F2A7A" w:rsidRDefault="00F37B37" w:rsidP="00E557A9">
            <w:pPr>
              <w:pStyle w:val="ListParagraph"/>
              <w:autoSpaceDE w:val="0"/>
              <w:autoSpaceDN w:val="0"/>
              <w:ind w:left="360"/>
              <w:rPr>
                <w:rStyle w:val="Hyperlink"/>
                <w:rFonts w:cstheme="minorBidi"/>
              </w:rPr>
            </w:pPr>
            <w:r w:rsidRPr="009F2A7A">
              <w:rPr>
                <w:rStyle w:val="Hyperlink"/>
                <w:rFonts w:cstheme="minorBidi"/>
              </w:rPr>
              <w:t>https://&lt;appliance&gt;:&lt;port&gt;/rest/Settings/NetworkPurpose</w:t>
            </w:r>
            <w:r w:rsidR="00E55B2E" w:rsidRPr="008F6147">
              <w:rPr>
                <w:rStyle w:val="Hyperlink"/>
                <w:rFonts w:cstheme="minorBidi"/>
              </w:rPr>
              <w:t>?</w:t>
            </w:r>
            <w:r w:rsidR="00E55B2E" w:rsidRPr="009F2A7A">
              <w:rPr>
                <w:rStyle w:val="Hyperlink"/>
                <w:rFonts w:cstheme="minorBidi"/>
              </w:rPr>
              <w:t>filter=”sessionId=52022eac-a989-7b86-861b-544fc3126211”&amp;filter=”vmmUuid=value"</w:t>
            </w:r>
          </w:p>
          <w:p w14:paraId="07659FE5" w14:textId="77777777" w:rsidR="00F37B37" w:rsidRDefault="00F37B37" w:rsidP="00E557A9">
            <w:pPr>
              <w:pStyle w:val="ListParagraph"/>
              <w:autoSpaceDE w:val="0"/>
              <w:autoSpaceDN w:val="0"/>
              <w:ind w:left="360"/>
              <w:rPr>
                <w:rFonts w:cs="Arial"/>
                <w:color w:val="FF0000"/>
                <w:sz w:val="24"/>
                <w:szCs w:val="24"/>
              </w:rPr>
            </w:pPr>
          </w:p>
          <w:p w14:paraId="07659FE6" w14:textId="77777777" w:rsidR="00C97805" w:rsidRPr="00C97805" w:rsidRDefault="00C97805" w:rsidP="00C97805">
            <w:pPr>
              <w:rPr>
                <w:rFonts w:ascii="Cambria" w:hAnsi="Cambria"/>
                <w:color w:val="FF0000"/>
              </w:rPr>
            </w:pPr>
            <w:r w:rsidRPr="00C97805">
              <w:rPr>
                <w:rFonts w:ascii="Cambria" w:hAnsi="Cambria"/>
                <w:color w:val="FF0000"/>
              </w:rPr>
              <w:t>Response Body</w:t>
            </w:r>
          </w:p>
          <w:p w14:paraId="07659FE7" w14:textId="77777777" w:rsidR="00F37B37" w:rsidRDefault="00F37B37" w:rsidP="00E557A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7659FE8" w14:textId="77777777" w:rsidR="00F37B37" w:rsidRPr="00D10183" w:rsidRDefault="00F37B37" w:rsidP="00E557A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"type":"</w:t>
            </w:r>
            <w:r>
              <w:t xml:space="preserve"> </w:t>
            </w:r>
            <w:proofErr w:type="spellStart"/>
            <w:r w:rsidRPr="0076452B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SettingsDto</w:t>
            </w:r>
            <w:proofErr w:type="spellEnd"/>
            <w:r w:rsidRPr="00FC72E2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FE9" w14:textId="77777777" w:rsidR="00F37B37" w:rsidRDefault="00F37B37" w:rsidP="00E557A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settingName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"</w:t>
            </w:r>
            <w:proofErr w:type="spellStart"/>
            <w:r w:rsidR="0070768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NetworkPurpose</w:t>
            </w:r>
            <w:proofErr w:type="spellEnd"/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",</w:t>
            </w:r>
          </w:p>
          <w:p w14:paraId="07659FEA" w14:textId="77777777" w:rsidR="00F37B37" w:rsidRPr="00D10183" w:rsidRDefault="00F37B37" w:rsidP="00E557A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</w:t>
            </w:r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supportedValues</w:t>
            </w:r>
            <w:proofErr w:type="spellEnd"/>
            <w:r w:rsidRPr="0016358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": </w:t>
            </w:r>
            <w:r w:rsidR="00762BA8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{ </w:t>
            </w:r>
            <w:r w:rsidR="009F32E1" w:rsidRPr="009F32E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"VM_NETWORK","VMOTION",</w:t>
            </w:r>
            <w:r w:rsidR="00762BA8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</w:t>
            </w:r>
            <w:r w:rsidR="009F32E1" w:rsidRPr="009F32E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"MGMT_NETWORK","FT_LOGGING" </w:t>
            </w: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},</w:t>
            </w:r>
          </w:p>
          <w:p w14:paraId="07659FEB" w14:textId="77777777" w:rsidR="00F37B37" w:rsidRDefault="00F37B37" w:rsidP="00E557A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 w:rsidRPr="00D10183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selectedValue</w:t>
            </w:r>
            <w:proofErr w:type="spellEnd"/>
            <w:r w:rsidR="009F32E1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": null</w:t>
            </w:r>
          </w:p>
          <w:p w14:paraId="07659FEC" w14:textId="77777777" w:rsidR="00F37B37" w:rsidRPr="00CD27C7" w:rsidRDefault="00F37B37" w:rsidP="00E557A9">
            <w:pP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ab/>
              <w:t xml:space="preserve"> }</w:t>
            </w:r>
          </w:p>
        </w:tc>
      </w:tr>
    </w:tbl>
    <w:p w14:paraId="07659FEE" w14:textId="77777777" w:rsidR="00F37B37" w:rsidRPr="00624138" w:rsidRDefault="00F37B37" w:rsidP="00624138">
      <w:pPr>
        <w:ind w:left="720"/>
      </w:pPr>
    </w:p>
    <w:sectPr w:rsidR="00F37B37" w:rsidRPr="00624138" w:rsidSect="00CF4E6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B1248" w14:textId="77777777" w:rsidR="0059375B" w:rsidRDefault="0059375B" w:rsidP="00A3404D">
      <w:pPr>
        <w:spacing w:after="0" w:line="240" w:lineRule="auto"/>
      </w:pPr>
      <w:r>
        <w:separator/>
      </w:r>
    </w:p>
  </w:endnote>
  <w:endnote w:type="continuationSeparator" w:id="0">
    <w:p w14:paraId="2B456CE1" w14:textId="77777777" w:rsidR="0059375B" w:rsidRDefault="0059375B" w:rsidP="00A3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9FF3" w14:textId="77777777" w:rsidR="00975314" w:rsidRDefault="00975314">
    <w:pPr>
      <w:pStyle w:val="Footer"/>
      <w:jc w:val="right"/>
    </w:pPr>
    <w:r>
      <w:t xml:space="preserve">Page </w:t>
    </w:r>
    <w:sdt>
      <w:sdtPr>
        <w:id w:val="1877731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18D">
          <w:rPr>
            <w:noProof/>
          </w:rPr>
          <w:t>32</w:t>
        </w:r>
        <w:r>
          <w:rPr>
            <w:noProof/>
          </w:rPr>
          <w:fldChar w:fldCharType="end"/>
        </w:r>
      </w:sdtContent>
    </w:sdt>
  </w:p>
  <w:p w14:paraId="07659FF4" w14:textId="77777777" w:rsidR="00975314" w:rsidRDefault="00975314">
    <w:pPr>
      <w:pStyle w:val="Footer"/>
    </w:pPr>
    <w:r w:rsidRPr="00EA3726">
      <w:t xml:space="preserve">Hypervisor Configurator </w:t>
    </w:r>
    <w:r>
      <w:t>API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7E8BC" w14:textId="77777777" w:rsidR="0059375B" w:rsidRDefault="0059375B" w:rsidP="00A3404D">
      <w:pPr>
        <w:spacing w:after="0" w:line="240" w:lineRule="auto"/>
      </w:pPr>
      <w:r>
        <w:separator/>
      </w:r>
    </w:p>
  </w:footnote>
  <w:footnote w:type="continuationSeparator" w:id="0">
    <w:p w14:paraId="2039EE43" w14:textId="77777777" w:rsidR="0059375B" w:rsidRDefault="0059375B" w:rsidP="00A34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4FB6"/>
    <w:multiLevelType w:val="multilevel"/>
    <w:tmpl w:val="853E3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315E26"/>
    <w:multiLevelType w:val="multilevel"/>
    <w:tmpl w:val="3AE842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C57106C"/>
    <w:multiLevelType w:val="multilevel"/>
    <w:tmpl w:val="308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B167A"/>
    <w:multiLevelType w:val="multilevel"/>
    <w:tmpl w:val="E850D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0F514F97"/>
    <w:multiLevelType w:val="multilevel"/>
    <w:tmpl w:val="4BD0E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022291E"/>
    <w:multiLevelType w:val="hybridMultilevel"/>
    <w:tmpl w:val="3D52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26E57"/>
    <w:multiLevelType w:val="multilevel"/>
    <w:tmpl w:val="308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893F51"/>
    <w:multiLevelType w:val="multilevel"/>
    <w:tmpl w:val="308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1B6A61"/>
    <w:multiLevelType w:val="hybridMultilevel"/>
    <w:tmpl w:val="B1A82EA2"/>
    <w:lvl w:ilvl="0" w:tplc="9B64E8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7C00E4"/>
    <w:multiLevelType w:val="multilevel"/>
    <w:tmpl w:val="AD2CFB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291A7821"/>
    <w:multiLevelType w:val="multilevel"/>
    <w:tmpl w:val="B290C6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>
    <w:nsid w:val="32703EDE"/>
    <w:multiLevelType w:val="multilevel"/>
    <w:tmpl w:val="E850D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32BA35C9"/>
    <w:multiLevelType w:val="hybridMultilevel"/>
    <w:tmpl w:val="416E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12FA9"/>
    <w:multiLevelType w:val="multilevel"/>
    <w:tmpl w:val="308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9E36B5"/>
    <w:multiLevelType w:val="hybridMultilevel"/>
    <w:tmpl w:val="D7789964"/>
    <w:lvl w:ilvl="0" w:tplc="92B490F4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07FC0"/>
    <w:multiLevelType w:val="multilevel"/>
    <w:tmpl w:val="308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8B4F05"/>
    <w:multiLevelType w:val="multilevel"/>
    <w:tmpl w:val="853E3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C88610E"/>
    <w:multiLevelType w:val="multilevel"/>
    <w:tmpl w:val="853E3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3C972521"/>
    <w:multiLevelType w:val="hybridMultilevel"/>
    <w:tmpl w:val="414C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60E16"/>
    <w:multiLevelType w:val="multilevel"/>
    <w:tmpl w:val="308AA99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3D145C"/>
    <w:multiLevelType w:val="hybridMultilevel"/>
    <w:tmpl w:val="8E62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167B4"/>
    <w:multiLevelType w:val="multilevel"/>
    <w:tmpl w:val="E850D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>
    <w:nsid w:val="4605724F"/>
    <w:multiLevelType w:val="hybridMultilevel"/>
    <w:tmpl w:val="6DC46F06"/>
    <w:lvl w:ilvl="0" w:tplc="9B64E8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04E02"/>
    <w:multiLevelType w:val="multilevel"/>
    <w:tmpl w:val="308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753A1D"/>
    <w:multiLevelType w:val="hybridMultilevel"/>
    <w:tmpl w:val="D46A7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641AF"/>
    <w:multiLevelType w:val="hybridMultilevel"/>
    <w:tmpl w:val="1AD843C6"/>
    <w:lvl w:ilvl="0" w:tplc="9B64E8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F0D32CF"/>
    <w:multiLevelType w:val="multilevel"/>
    <w:tmpl w:val="E850D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6057347C"/>
    <w:multiLevelType w:val="multilevel"/>
    <w:tmpl w:val="4148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185496"/>
    <w:multiLevelType w:val="hybridMultilevel"/>
    <w:tmpl w:val="8670DB24"/>
    <w:lvl w:ilvl="0" w:tplc="113EC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DD7814"/>
    <w:multiLevelType w:val="hybridMultilevel"/>
    <w:tmpl w:val="F54C15CE"/>
    <w:lvl w:ilvl="0" w:tplc="5C3CF0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A54206"/>
    <w:multiLevelType w:val="multilevel"/>
    <w:tmpl w:val="308AA99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1">
    <w:nsid w:val="72BC706F"/>
    <w:multiLevelType w:val="multilevel"/>
    <w:tmpl w:val="308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3265BE"/>
    <w:multiLevelType w:val="multilevel"/>
    <w:tmpl w:val="853E3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78995D47"/>
    <w:multiLevelType w:val="hybridMultilevel"/>
    <w:tmpl w:val="8E5CD150"/>
    <w:lvl w:ilvl="0" w:tplc="92B490F4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4"/>
  </w:num>
  <w:num w:numId="4">
    <w:abstractNumId w:val="10"/>
  </w:num>
  <w:num w:numId="5">
    <w:abstractNumId w:val="4"/>
  </w:num>
  <w:num w:numId="6">
    <w:abstractNumId w:val="5"/>
  </w:num>
  <w:num w:numId="7">
    <w:abstractNumId w:val="18"/>
  </w:num>
  <w:num w:numId="8">
    <w:abstractNumId w:val="19"/>
  </w:num>
  <w:num w:numId="9">
    <w:abstractNumId w:val="13"/>
  </w:num>
  <w:num w:numId="10">
    <w:abstractNumId w:val="31"/>
  </w:num>
  <w:num w:numId="11">
    <w:abstractNumId w:val="6"/>
  </w:num>
  <w:num w:numId="12">
    <w:abstractNumId w:val="2"/>
  </w:num>
  <w:num w:numId="13">
    <w:abstractNumId w:val="1"/>
  </w:num>
  <w:num w:numId="14">
    <w:abstractNumId w:val="7"/>
  </w:num>
  <w:num w:numId="15">
    <w:abstractNumId w:val="15"/>
  </w:num>
  <w:num w:numId="16">
    <w:abstractNumId w:val="30"/>
  </w:num>
  <w:num w:numId="17">
    <w:abstractNumId w:val="29"/>
  </w:num>
  <w:num w:numId="18">
    <w:abstractNumId w:val="3"/>
  </w:num>
  <w:num w:numId="19">
    <w:abstractNumId w:val="20"/>
  </w:num>
  <w:num w:numId="20">
    <w:abstractNumId w:val="11"/>
  </w:num>
  <w:num w:numId="21">
    <w:abstractNumId w:val="21"/>
  </w:num>
  <w:num w:numId="22">
    <w:abstractNumId w:val="26"/>
  </w:num>
  <w:num w:numId="23">
    <w:abstractNumId w:val="32"/>
  </w:num>
  <w:num w:numId="24">
    <w:abstractNumId w:val="16"/>
  </w:num>
  <w:num w:numId="25">
    <w:abstractNumId w:val="17"/>
  </w:num>
  <w:num w:numId="26">
    <w:abstractNumId w:val="9"/>
  </w:num>
  <w:num w:numId="27">
    <w:abstractNumId w:val="28"/>
  </w:num>
  <w:num w:numId="28">
    <w:abstractNumId w:val="22"/>
  </w:num>
  <w:num w:numId="29">
    <w:abstractNumId w:val="25"/>
  </w:num>
  <w:num w:numId="30">
    <w:abstractNumId w:val="8"/>
  </w:num>
  <w:num w:numId="31">
    <w:abstractNumId w:val="33"/>
  </w:num>
  <w:num w:numId="32">
    <w:abstractNumId w:val="14"/>
  </w:num>
  <w:num w:numId="33">
    <w:abstractNumId w:val="1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96"/>
    <w:rsid w:val="000016D7"/>
    <w:rsid w:val="0000200F"/>
    <w:rsid w:val="000022C8"/>
    <w:rsid w:val="00002E2B"/>
    <w:rsid w:val="000033F8"/>
    <w:rsid w:val="00003C04"/>
    <w:rsid w:val="0000465D"/>
    <w:rsid w:val="00004EF1"/>
    <w:rsid w:val="00004FDD"/>
    <w:rsid w:val="00005876"/>
    <w:rsid w:val="00005FE4"/>
    <w:rsid w:val="000064FD"/>
    <w:rsid w:val="00007D89"/>
    <w:rsid w:val="00011062"/>
    <w:rsid w:val="0001107D"/>
    <w:rsid w:val="000118A5"/>
    <w:rsid w:val="00013049"/>
    <w:rsid w:val="000156DA"/>
    <w:rsid w:val="00016874"/>
    <w:rsid w:val="00017A84"/>
    <w:rsid w:val="00017F05"/>
    <w:rsid w:val="00021618"/>
    <w:rsid w:val="0002310C"/>
    <w:rsid w:val="0002474F"/>
    <w:rsid w:val="00024E0B"/>
    <w:rsid w:val="0002553B"/>
    <w:rsid w:val="00031C6F"/>
    <w:rsid w:val="00031FD7"/>
    <w:rsid w:val="000328F2"/>
    <w:rsid w:val="00032F28"/>
    <w:rsid w:val="00035AFC"/>
    <w:rsid w:val="0003707C"/>
    <w:rsid w:val="00037B01"/>
    <w:rsid w:val="00041430"/>
    <w:rsid w:val="00041936"/>
    <w:rsid w:val="00041B22"/>
    <w:rsid w:val="000428A7"/>
    <w:rsid w:val="00042BC2"/>
    <w:rsid w:val="00044EDD"/>
    <w:rsid w:val="0004575D"/>
    <w:rsid w:val="00047138"/>
    <w:rsid w:val="0005273C"/>
    <w:rsid w:val="000531C6"/>
    <w:rsid w:val="0005426C"/>
    <w:rsid w:val="00054641"/>
    <w:rsid w:val="00056E63"/>
    <w:rsid w:val="00062BAC"/>
    <w:rsid w:val="00062F7C"/>
    <w:rsid w:val="00063300"/>
    <w:rsid w:val="00063ED8"/>
    <w:rsid w:val="00063FEE"/>
    <w:rsid w:val="00071268"/>
    <w:rsid w:val="000730C7"/>
    <w:rsid w:val="000742C9"/>
    <w:rsid w:val="000752C4"/>
    <w:rsid w:val="000761D8"/>
    <w:rsid w:val="000776A5"/>
    <w:rsid w:val="000776ED"/>
    <w:rsid w:val="00080B96"/>
    <w:rsid w:val="0008156C"/>
    <w:rsid w:val="0008244E"/>
    <w:rsid w:val="00083238"/>
    <w:rsid w:val="00083C55"/>
    <w:rsid w:val="00083D76"/>
    <w:rsid w:val="0008436B"/>
    <w:rsid w:val="00085071"/>
    <w:rsid w:val="00085D46"/>
    <w:rsid w:val="000862E3"/>
    <w:rsid w:val="000870AA"/>
    <w:rsid w:val="000901C5"/>
    <w:rsid w:val="00092C5E"/>
    <w:rsid w:val="000944C4"/>
    <w:rsid w:val="0009535A"/>
    <w:rsid w:val="00095D5A"/>
    <w:rsid w:val="00097554"/>
    <w:rsid w:val="000A04CD"/>
    <w:rsid w:val="000A2F36"/>
    <w:rsid w:val="000A2F68"/>
    <w:rsid w:val="000A4630"/>
    <w:rsid w:val="000A5F08"/>
    <w:rsid w:val="000A7DE9"/>
    <w:rsid w:val="000B5258"/>
    <w:rsid w:val="000B7480"/>
    <w:rsid w:val="000B7BC9"/>
    <w:rsid w:val="000C02FE"/>
    <w:rsid w:val="000C05FB"/>
    <w:rsid w:val="000C139D"/>
    <w:rsid w:val="000C1EB8"/>
    <w:rsid w:val="000C2C85"/>
    <w:rsid w:val="000C41F5"/>
    <w:rsid w:val="000C5746"/>
    <w:rsid w:val="000D0276"/>
    <w:rsid w:val="000D0619"/>
    <w:rsid w:val="000D2BB2"/>
    <w:rsid w:val="000D3393"/>
    <w:rsid w:val="000D3BCC"/>
    <w:rsid w:val="000D5754"/>
    <w:rsid w:val="000D753B"/>
    <w:rsid w:val="000E0FF0"/>
    <w:rsid w:val="000E2C28"/>
    <w:rsid w:val="000E53D5"/>
    <w:rsid w:val="000E6499"/>
    <w:rsid w:val="000E7EF8"/>
    <w:rsid w:val="000F0A12"/>
    <w:rsid w:val="000F0FF4"/>
    <w:rsid w:val="000F158F"/>
    <w:rsid w:val="000F2E39"/>
    <w:rsid w:val="000F769A"/>
    <w:rsid w:val="001002A7"/>
    <w:rsid w:val="001013CC"/>
    <w:rsid w:val="00101765"/>
    <w:rsid w:val="00101797"/>
    <w:rsid w:val="001017BF"/>
    <w:rsid w:val="00102BA9"/>
    <w:rsid w:val="0010388E"/>
    <w:rsid w:val="00105888"/>
    <w:rsid w:val="001078A1"/>
    <w:rsid w:val="00111850"/>
    <w:rsid w:val="00112E93"/>
    <w:rsid w:val="00114F4C"/>
    <w:rsid w:val="00117222"/>
    <w:rsid w:val="00121825"/>
    <w:rsid w:val="00121CE8"/>
    <w:rsid w:val="00122297"/>
    <w:rsid w:val="00123009"/>
    <w:rsid w:val="00124131"/>
    <w:rsid w:val="001254FE"/>
    <w:rsid w:val="00131A48"/>
    <w:rsid w:val="00132E85"/>
    <w:rsid w:val="00133873"/>
    <w:rsid w:val="0013650A"/>
    <w:rsid w:val="00140201"/>
    <w:rsid w:val="00140D48"/>
    <w:rsid w:val="0014106B"/>
    <w:rsid w:val="00143973"/>
    <w:rsid w:val="00143A62"/>
    <w:rsid w:val="00143E37"/>
    <w:rsid w:val="00144100"/>
    <w:rsid w:val="00144535"/>
    <w:rsid w:val="001507F2"/>
    <w:rsid w:val="00150AB5"/>
    <w:rsid w:val="00150C61"/>
    <w:rsid w:val="001524C8"/>
    <w:rsid w:val="00153079"/>
    <w:rsid w:val="00155390"/>
    <w:rsid w:val="00155A4C"/>
    <w:rsid w:val="00155FB8"/>
    <w:rsid w:val="00156506"/>
    <w:rsid w:val="00156A09"/>
    <w:rsid w:val="001601DB"/>
    <w:rsid w:val="001620EE"/>
    <w:rsid w:val="0016231F"/>
    <w:rsid w:val="00163581"/>
    <w:rsid w:val="0016397D"/>
    <w:rsid w:val="00166E2B"/>
    <w:rsid w:val="001703B0"/>
    <w:rsid w:val="00171370"/>
    <w:rsid w:val="0017175B"/>
    <w:rsid w:val="001724D4"/>
    <w:rsid w:val="00172629"/>
    <w:rsid w:val="001730B0"/>
    <w:rsid w:val="0017339C"/>
    <w:rsid w:val="001746EB"/>
    <w:rsid w:val="00176612"/>
    <w:rsid w:val="00180C92"/>
    <w:rsid w:val="00180CB2"/>
    <w:rsid w:val="001812CB"/>
    <w:rsid w:val="0018234D"/>
    <w:rsid w:val="001826D2"/>
    <w:rsid w:val="00182C21"/>
    <w:rsid w:val="00183045"/>
    <w:rsid w:val="001833BB"/>
    <w:rsid w:val="00183A8E"/>
    <w:rsid w:val="00184C74"/>
    <w:rsid w:val="00184F79"/>
    <w:rsid w:val="00191E04"/>
    <w:rsid w:val="00191E31"/>
    <w:rsid w:val="001951AA"/>
    <w:rsid w:val="00195557"/>
    <w:rsid w:val="00195BC1"/>
    <w:rsid w:val="00196361"/>
    <w:rsid w:val="001964B0"/>
    <w:rsid w:val="0019715E"/>
    <w:rsid w:val="001A01E3"/>
    <w:rsid w:val="001A2C09"/>
    <w:rsid w:val="001A3398"/>
    <w:rsid w:val="001A57E3"/>
    <w:rsid w:val="001A5D71"/>
    <w:rsid w:val="001A6896"/>
    <w:rsid w:val="001A7556"/>
    <w:rsid w:val="001B045C"/>
    <w:rsid w:val="001B2C4E"/>
    <w:rsid w:val="001B3C5C"/>
    <w:rsid w:val="001B47CF"/>
    <w:rsid w:val="001B4F6D"/>
    <w:rsid w:val="001B75DE"/>
    <w:rsid w:val="001B790F"/>
    <w:rsid w:val="001C0C2F"/>
    <w:rsid w:val="001C5269"/>
    <w:rsid w:val="001C6AB9"/>
    <w:rsid w:val="001C77E8"/>
    <w:rsid w:val="001C7BEF"/>
    <w:rsid w:val="001D1FE0"/>
    <w:rsid w:val="001D2208"/>
    <w:rsid w:val="001D2AFE"/>
    <w:rsid w:val="001D31CE"/>
    <w:rsid w:val="001D3AEB"/>
    <w:rsid w:val="001D3DAD"/>
    <w:rsid w:val="001D4C45"/>
    <w:rsid w:val="001D4C9F"/>
    <w:rsid w:val="001D7B29"/>
    <w:rsid w:val="001D7F39"/>
    <w:rsid w:val="001D7F3F"/>
    <w:rsid w:val="001E094C"/>
    <w:rsid w:val="001E2BF9"/>
    <w:rsid w:val="001E3019"/>
    <w:rsid w:val="001E319C"/>
    <w:rsid w:val="001E3BCE"/>
    <w:rsid w:val="001E3BF1"/>
    <w:rsid w:val="001E3D97"/>
    <w:rsid w:val="001E3EB9"/>
    <w:rsid w:val="001E41FB"/>
    <w:rsid w:val="001E7139"/>
    <w:rsid w:val="001F0793"/>
    <w:rsid w:val="001F084C"/>
    <w:rsid w:val="001F39E6"/>
    <w:rsid w:val="001F4E1B"/>
    <w:rsid w:val="001F6C98"/>
    <w:rsid w:val="00201791"/>
    <w:rsid w:val="00201D32"/>
    <w:rsid w:val="002030BB"/>
    <w:rsid w:val="00205C2F"/>
    <w:rsid w:val="002100E6"/>
    <w:rsid w:val="00211DF4"/>
    <w:rsid w:val="0021444C"/>
    <w:rsid w:val="00214EA0"/>
    <w:rsid w:val="00215983"/>
    <w:rsid w:val="00216D53"/>
    <w:rsid w:val="00216EEA"/>
    <w:rsid w:val="002174D8"/>
    <w:rsid w:val="00217E1F"/>
    <w:rsid w:val="0022159E"/>
    <w:rsid w:val="00222851"/>
    <w:rsid w:val="00222E36"/>
    <w:rsid w:val="00223557"/>
    <w:rsid w:val="002239B9"/>
    <w:rsid w:val="0022639E"/>
    <w:rsid w:val="00226AE8"/>
    <w:rsid w:val="00227157"/>
    <w:rsid w:val="0022742E"/>
    <w:rsid w:val="0023065E"/>
    <w:rsid w:val="00231AFB"/>
    <w:rsid w:val="00232267"/>
    <w:rsid w:val="00232315"/>
    <w:rsid w:val="00232864"/>
    <w:rsid w:val="0023372B"/>
    <w:rsid w:val="002345AF"/>
    <w:rsid w:val="00234D32"/>
    <w:rsid w:val="002360E4"/>
    <w:rsid w:val="00236176"/>
    <w:rsid w:val="002363C6"/>
    <w:rsid w:val="00237214"/>
    <w:rsid w:val="002378EB"/>
    <w:rsid w:val="00237906"/>
    <w:rsid w:val="002428AE"/>
    <w:rsid w:val="002467A3"/>
    <w:rsid w:val="00246F7F"/>
    <w:rsid w:val="002473A7"/>
    <w:rsid w:val="00247610"/>
    <w:rsid w:val="00251189"/>
    <w:rsid w:val="002522AF"/>
    <w:rsid w:val="00253C9C"/>
    <w:rsid w:val="00255C71"/>
    <w:rsid w:val="002579FC"/>
    <w:rsid w:val="00260A7F"/>
    <w:rsid w:val="00261D5A"/>
    <w:rsid w:val="00262716"/>
    <w:rsid w:val="00263597"/>
    <w:rsid w:val="0026362C"/>
    <w:rsid w:val="00263A12"/>
    <w:rsid w:val="00265F9C"/>
    <w:rsid w:val="00266E88"/>
    <w:rsid w:val="0026760C"/>
    <w:rsid w:val="002709EF"/>
    <w:rsid w:val="00271219"/>
    <w:rsid w:val="00271990"/>
    <w:rsid w:val="0027351F"/>
    <w:rsid w:val="00274003"/>
    <w:rsid w:val="0027488E"/>
    <w:rsid w:val="00274A67"/>
    <w:rsid w:val="00276F08"/>
    <w:rsid w:val="00280792"/>
    <w:rsid w:val="00281BAF"/>
    <w:rsid w:val="00283E26"/>
    <w:rsid w:val="00283ECB"/>
    <w:rsid w:val="0028461D"/>
    <w:rsid w:val="002859E9"/>
    <w:rsid w:val="00292E91"/>
    <w:rsid w:val="002935F1"/>
    <w:rsid w:val="002941DA"/>
    <w:rsid w:val="0029665E"/>
    <w:rsid w:val="0029692F"/>
    <w:rsid w:val="002976AF"/>
    <w:rsid w:val="00297837"/>
    <w:rsid w:val="002A100B"/>
    <w:rsid w:val="002A2BE5"/>
    <w:rsid w:val="002A497D"/>
    <w:rsid w:val="002A50AB"/>
    <w:rsid w:val="002A7EC3"/>
    <w:rsid w:val="002B1B75"/>
    <w:rsid w:val="002B3229"/>
    <w:rsid w:val="002B34DD"/>
    <w:rsid w:val="002B3B93"/>
    <w:rsid w:val="002B49AA"/>
    <w:rsid w:val="002B5EEA"/>
    <w:rsid w:val="002B69B3"/>
    <w:rsid w:val="002B78CC"/>
    <w:rsid w:val="002C08F7"/>
    <w:rsid w:val="002C0DF1"/>
    <w:rsid w:val="002C0F25"/>
    <w:rsid w:val="002C13EA"/>
    <w:rsid w:val="002C1B74"/>
    <w:rsid w:val="002C3675"/>
    <w:rsid w:val="002C3CEC"/>
    <w:rsid w:val="002C567A"/>
    <w:rsid w:val="002C5B06"/>
    <w:rsid w:val="002C605B"/>
    <w:rsid w:val="002C6AAB"/>
    <w:rsid w:val="002C70F7"/>
    <w:rsid w:val="002D0D58"/>
    <w:rsid w:val="002D1A27"/>
    <w:rsid w:val="002D2A8A"/>
    <w:rsid w:val="002D430E"/>
    <w:rsid w:val="002D4C22"/>
    <w:rsid w:val="002D4F6B"/>
    <w:rsid w:val="002D50BF"/>
    <w:rsid w:val="002E0281"/>
    <w:rsid w:val="002E2A0D"/>
    <w:rsid w:val="002E2B62"/>
    <w:rsid w:val="002E3147"/>
    <w:rsid w:val="002E4A49"/>
    <w:rsid w:val="002E4D6B"/>
    <w:rsid w:val="002E5515"/>
    <w:rsid w:val="002E5E5D"/>
    <w:rsid w:val="002E60A7"/>
    <w:rsid w:val="002E6AD6"/>
    <w:rsid w:val="002E6BA5"/>
    <w:rsid w:val="002E7194"/>
    <w:rsid w:val="002E765A"/>
    <w:rsid w:val="002F1F9B"/>
    <w:rsid w:val="002F2887"/>
    <w:rsid w:val="002F339D"/>
    <w:rsid w:val="002F788C"/>
    <w:rsid w:val="003006A4"/>
    <w:rsid w:val="0030281A"/>
    <w:rsid w:val="0030519F"/>
    <w:rsid w:val="0030598B"/>
    <w:rsid w:val="00306E6C"/>
    <w:rsid w:val="0030747C"/>
    <w:rsid w:val="003077A7"/>
    <w:rsid w:val="00310A26"/>
    <w:rsid w:val="00311618"/>
    <w:rsid w:val="00314320"/>
    <w:rsid w:val="00315326"/>
    <w:rsid w:val="00315C47"/>
    <w:rsid w:val="00322609"/>
    <w:rsid w:val="00323580"/>
    <w:rsid w:val="00323814"/>
    <w:rsid w:val="00323D72"/>
    <w:rsid w:val="00324F72"/>
    <w:rsid w:val="00325C8A"/>
    <w:rsid w:val="0032711A"/>
    <w:rsid w:val="00327433"/>
    <w:rsid w:val="003302FD"/>
    <w:rsid w:val="00331ED4"/>
    <w:rsid w:val="00333587"/>
    <w:rsid w:val="0033413F"/>
    <w:rsid w:val="0033563B"/>
    <w:rsid w:val="003356A4"/>
    <w:rsid w:val="00340E99"/>
    <w:rsid w:val="00342964"/>
    <w:rsid w:val="0034310A"/>
    <w:rsid w:val="00343443"/>
    <w:rsid w:val="00347685"/>
    <w:rsid w:val="00350386"/>
    <w:rsid w:val="003520F4"/>
    <w:rsid w:val="00356081"/>
    <w:rsid w:val="003562CB"/>
    <w:rsid w:val="003574EB"/>
    <w:rsid w:val="00364CE5"/>
    <w:rsid w:val="00366740"/>
    <w:rsid w:val="0037001B"/>
    <w:rsid w:val="00370283"/>
    <w:rsid w:val="00372E0E"/>
    <w:rsid w:val="00373AAF"/>
    <w:rsid w:val="00373B2E"/>
    <w:rsid w:val="0037409A"/>
    <w:rsid w:val="00374DD8"/>
    <w:rsid w:val="00376FFB"/>
    <w:rsid w:val="0038296E"/>
    <w:rsid w:val="00384566"/>
    <w:rsid w:val="003860A5"/>
    <w:rsid w:val="003911C7"/>
    <w:rsid w:val="003913F0"/>
    <w:rsid w:val="00393603"/>
    <w:rsid w:val="00394237"/>
    <w:rsid w:val="003942F6"/>
    <w:rsid w:val="00394A8A"/>
    <w:rsid w:val="00394ABA"/>
    <w:rsid w:val="0039604B"/>
    <w:rsid w:val="00397617"/>
    <w:rsid w:val="003A03D1"/>
    <w:rsid w:val="003A0B81"/>
    <w:rsid w:val="003A2940"/>
    <w:rsid w:val="003A3497"/>
    <w:rsid w:val="003A4195"/>
    <w:rsid w:val="003A65C8"/>
    <w:rsid w:val="003B262C"/>
    <w:rsid w:val="003B5144"/>
    <w:rsid w:val="003B6364"/>
    <w:rsid w:val="003B666F"/>
    <w:rsid w:val="003B7303"/>
    <w:rsid w:val="003B7F9A"/>
    <w:rsid w:val="003C0241"/>
    <w:rsid w:val="003C3A1A"/>
    <w:rsid w:val="003C416B"/>
    <w:rsid w:val="003C4318"/>
    <w:rsid w:val="003C4DEA"/>
    <w:rsid w:val="003C66BA"/>
    <w:rsid w:val="003D02AC"/>
    <w:rsid w:val="003D0A85"/>
    <w:rsid w:val="003D12A8"/>
    <w:rsid w:val="003D1786"/>
    <w:rsid w:val="003D1A12"/>
    <w:rsid w:val="003D1A82"/>
    <w:rsid w:val="003D1DCE"/>
    <w:rsid w:val="003D2890"/>
    <w:rsid w:val="003D38A8"/>
    <w:rsid w:val="003D6821"/>
    <w:rsid w:val="003E068C"/>
    <w:rsid w:val="003E16CC"/>
    <w:rsid w:val="003E4048"/>
    <w:rsid w:val="003E47CE"/>
    <w:rsid w:val="003E4C60"/>
    <w:rsid w:val="003E50C7"/>
    <w:rsid w:val="003E51C5"/>
    <w:rsid w:val="003E57C8"/>
    <w:rsid w:val="003E5914"/>
    <w:rsid w:val="003E5DE0"/>
    <w:rsid w:val="003E6E5E"/>
    <w:rsid w:val="003E7AC2"/>
    <w:rsid w:val="003F1601"/>
    <w:rsid w:val="003F16A4"/>
    <w:rsid w:val="003F36DC"/>
    <w:rsid w:val="003F3D38"/>
    <w:rsid w:val="003F4571"/>
    <w:rsid w:val="003F69B1"/>
    <w:rsid w:val="003F7D0A"/>
    <w:rsid w:val="00400C03"/>
    <w:rsid w:val="00404078"/>
    <w:rsid w:val="00404147"/>
    <w:rsid w:val="004050F1"/>
    <w:rsid w:val="00405469"/>
    <w:rsid w:val="00405935"/>
    <w:rsid w:val="004063A9"/>
    <w:rsid w:val="004063FD"/>
    <w:rsid w:val="00406BFC"/>
    <w:rsid w:val="00410A82"/>
    <w:rsid w:val="00412296"/>
    <w:rsid w:val="004127E7"/>
    <w:rsid w:val="00412C01"/>
    <w:rsid w:val="00412C5D"/>
    <w:rsid w:val="00412F0A"/>
    <w:rsid w:val="004137BA"/>
    <w:rsid w:val="004144E6"/>
    <w:rsid w:val="0041543F"/>
    <w:rsid w:val="004155F0"/>
    <w:rsid w:val="0041619F"/>
    <w:rsid w:val="0041722A"/>
    <w:rsid w:val="00417ECA"/>
    <w:rsid w:val="004209A2"/>
    <w:rsid w:val="0042134C"/>
    <w:rsid w:val="0042157D"/>
    <w:rsid w:val="00421DBA"/>
    <w:rsid w:val="0042337A"/>
    <w:rsid w:val="00424A11"/>
    <w:rsid w:val="00425238"/>
    <w:rsid w:val="0042581D"/>
    <w:rsid w:val="00426909"/>
    <w:rsid w:val="00430E33"/>
    <w:rsid w:val="00435549"/>
    <w:rsid w:val="00435594"/>
    <w:rsid w:val="0043583A"/>
    <w:rsid w:val="004360FB"/>
    <w:rsid w:val="0043698F"/>
    <w:rsid w:val="00442A2C"/>
    <w:rsid w:val="00447575"/>
    <w:rsid w:val="00450146"/>
    <w:rsid w:val="004502B0"/>
    <w:rsid w:val="0045071A"/>
    <w:rsid w:val="00452E56"/>
    <w:rsid w:val="004534BB"/>
    <w:rsid w:val="00453547"/>
    <w:rsid w:val="00456F38"/>
    <w:rsid w:val="004619C3"/>
    <w:rsid w:val="00461B9B"/>
    <w:rsid w:val="00461E61"/>
    <w:rsid w:val="00463721"/>
    <w:rsid w:val="0046572F"/>
    <w:rsid w:val="0046689C"/>
    <w:rsid w:val="00466D0A"/>
    <w:rsid w:val="0046721C"/>
    <w:rsid w:val="00467493"/>
    <w:rsid w:val="00467A1A"/>
    <w:rsid w:val="0047015B"/>
    <w:rsid w:val="00471C2B"/>
    <w:rsid w:val="0047346D"/>
    <w:rsid w:val="00473E82"/>
    <w:rsid w:val="004741EE"/>
    <w:rsid w:val="00474309"/>
    <w:rsid w:val="00475CC0"/>
    <w:rsid w:val="0047653E"/>
    <w:rsid w:val="004773BE"/>
    <w:rsid w:val="00477FB4"/>
    <w:rsid w:val="0048177E"/>
    <w:rsid w:val="004837D4"/>
    <w:rsid w:val="00483831"/>
    <w:rsid w:val="00483BA9"/>
    <w:rsid w:val="0048489A"/>
    <w:rsid w:val="00485F46"/>
    <w:rsid w:val="004867DD"/>
    <w:rsid w:val="00490461"/>
    <w:rsid w:val="004911AE"/>
    <w:rsid w:val="004911E7"/>
    <w:rsid w:val="00492FEA"/>
    <w:rsid w:val="00493E62"/>
    <w:rsid w:val="00494A88"/>
    <w:rsid w:val="00495097"/>
    <w:rsid w:val="00496D36"/>
    <w:rsid w:val="004971FD"/>
    <w:rsid w:val="004A020E"/>
    <w:rsid w:val="004A2A93"/>
    <w:rsid w:val="004A2B2D"/>
    <w:rsid w:val="004A3306"/>
    <w:rsid w:val="004A4AD7"/>
    <w:rsid w:val="004A6643"/>
    <w:rsid w:val="004A7665"/>
    <w:rsid w:val="004B00C2"/>
    <w:rsid w:val="004B02E3"/>
    <w:rsid w:val="004B05C2"/>
    <w:rsid w:val="004B1DE8"/>
    <w:rsid w:val="004B2356"/>
    <w:rsid w:val="004B2415"/>
    <w:rsid w:val="004B29D3"/>
    <w:rsid w:val="004B4484"/>
    <w:rsid w:val="004B5D41"/>
    <w:rsid w:val="004B5D99"/>
    <w:rsid w:val="004B6289"/>
    <w:rsid w:val="004C10B4"/>
    <w:rsid w:val="004C1D07"/>
    <w:rsid w:val="004C2412"/>
    <w:rsid w:val="004C3D63"/>
    <w:rsid w:val="004C708F"/>
    <w:rsid w:val="004C7418"/>
    <w:rsid w:val="004C76A1"/>
    <w:rsid w:val="004D1AC4"/>
    <w:rsid w:val="004D2E3D"/>
    <w:rsid w:val="004D5D26"/>
    <w:rsid w:val="004D7A31"/>
    <w:rsid w:val="004E17A0"/>
    <w:rsid w:val="004E2294"/>
    <w:rsid w:val="004E2BED"/>
    <w:rsid w:val="004E4C20"/>
    <w:rsid w:val="004E4EDE"/>
    <w:rsid w:val="004E5D2C"/>
    <w:rsid w:val="004E5DD4"/>
    <w:rsid w:val="004E65EE"/>
    <w:rsid w:val="004E66A1"/>
    <w:rsid w:val="004E68F8"/>
    <w:rsid w:val="004F02E7"/>
    <w:rsid w:val="004F2EE0"/>
    <w:rsid w:val="004F38ED"/>
    <w:rsid w:val="004F3B8C"/>
    <w:rsid w:val="004F4FD3"/>
    <w:rsid w:val="004F5C45"/>
    <w:rsid w:val="004F6B61"/>
    <w:rsid w:val="004F6DA3"/>
    <w:rsid w:val="004F7451"/>
    <w:rsid w:val="005000A0"/>
    <w:rsid w:val="00501764"/>
    <w:rsid w:val="005026DA"/>
    <w:rsid w:val="005028E1"/>
    <w:rsid w:val="00505591"/>
    <w:rsid w:val="00505D77"/>
    <w:rsid w:val="0050612D"/>
    <w:rsid w:val="00506C1C"/>
    <w:rsid w:val="00512A06"/>
    <w:rsid w:val="00512C76"/>
    <w:rsid w:val="0051358A"/>
    <w:rsid w:val="00513A48"/>
    <w:rsid w:val="0051464C"/>
    <w:rsid w:val="0051523F"/>
    <w:rsid w:val="005152FA"/>
    <w:rsid w:val="00516CBB"/>
    <w:rsid w:val="005204AA"/>
    <w:rsid w:val="0052114B"/>
    <w:rsid w:val="0052127F"/>
    <w:rsid w:val="00521CD3"/>
    <w:rsid w:val="005225BF"/>
    <w:rsid w:val="005266F6"/>
    <w:rsid w:val="005270C3"/>
    <w:rsid w:val="005302E5"/>
    <w:rsid w:val="00531845"/>
    <w:rsid w:val="005319AF"/>
    <w:rsid w:val="00535301"/>
    <w:rsid w:val="005371AD"/>
    <w:rsid w:val="00537ADF"/>
    <w:rsid w:val="00542F86"/>
    <w:rsid w:val="005464AA"/>
    <w:rsid w:val="005469F7"/>
    <w:rsid w:val="00547503"/>
    <w:rsid w:val="00547D7C"/>
    <w:rsid w:val="00547DC3"/>
    <w:rsid w:val="00547F6D"/>
    <w:rsid w:val="005529E5"/>
    <w:rsid w:val="00553449"/>
    <w:rsid w:val="00553517"/>
    <w:rsid w:val="00553F57"/>
    <w:rsid w:val="00554505"/>
    <w:rsid w:val="005552DD"/>
    <w:rsid w:val="00555EC8"/>
    <w:rsid w:val="00561AF9"/>
    <w:rsid w:val="00563562"/>
    <w:rsid w:val="00563E1F"/>
    <w:rsid w:val="005650CA"/>
    <w:rsid w:val="00566CE8"/>
    <w:rsid w:val="00570D20"/>
    <w:rsid w:val="00571DA0"/>
    <w:rsid w:val="005727C7"/>
    <w:rsid w:val="00572DEE"/>
    <w:rsid w:val="0057346E"/>
    <w:rsid w:val="00573DBD"/>
    <w:rsid w:val="005749BD"/>
    <w:rsid w:val="00576606"/>
    <w:rsid w:val="005774EE"/>
    <w:rsid w:val="0058178B"/>
    <w:rsid w:val="005850FC"/>
    <w:rsid w:val="005854E0"/>
    <w:rsid w:val="0059151E"/>
    <w:rsid w:val="005923B4"/>
    <w:rsid w:val="005926AD"/>
    <w:rsid w:val="0059375B"/>
    <w:rsid w:val="005941E9"/>
    <w:rsid w:val="005944E4"/>
    <w:rsid w:val="00594733"/>
    <w:rsid w:val="00594734"/>
    <w:rsid w:val="00594E25"/>
    <w:rsid w:val="00595FBF"/>
    <w:rsid w:val="00596425"/>
    <w:rsid w:val="00597485"/>
    <w:rsid w:val="00597B10"/>
    <w:rsid w:val="005A6BAE"/>
    <w:rsid w:val="005B0295"/>
    <w:rsid w:val="005B1018"/>
    <w:rsid w:val="005B20BD"/>
    <w:rsid w:val="005B2B88"/>
    <w:rsid w:val="005B3AF7"/>
    <w:rsid w:val="005B4F88"/>
    <w:rsid w:val="005B64ED"/>
    <w:rsid w:val="005B73C5"/>
    <w:rsid w:val="005B7729"/>
    <w:rsid w:val="005C150D"/>
    <w:rsid w:val="005C1925"/>
    <w:rsid w:val="005C23AB"/>
    <w:rsid w:val="005C3B9F"/>
    <w:rsid w:val="005C50BC"/>
    <w:rsid w:val="005C5EDB"/>
    <w:rsid w:val="005C6086"/>
    <w:rsid w:val="005C6F9A"/>
    <w:rsid w:val="005C7D4A"/>
    <w:rsid w:val="005D09BB"/>
    <w:rsid w:val="005D1E43"/>
    <w:rsid w:val="005D203C"/>
    <w:rsid w:val="005D26B1"/>
    <w:rsid w:val="005D2B9D"/>
    <w:rsid w:val="005D3103"/>
    <w:rsid w:val="005D379D"/>
    <w:rsid w:val="005D4218"/>
    <w:rsid w:val="005D48AB"/>
    <w:rsid w:val="005D5D82"/>
    <w:rsid w:val="005D5F44"/>
    <w:rsid w:val="005D5F75"/>
    <w:rsid w:val="005D602D"/>
    <w:rsid w:val="005D6815"/>
    <w:rsid w:val="005E0088"/>
    <w:rsid w:val="005E3A78"/>
    <w:rsid w:val="005E56AD"/>
    <w:rsid w:val="005E5B36"/>
    <w:rsid w:val="005E7C1C"/>
    <w:rsid w:val="005E7D53"/>
    <w:rsid w:val="005F1AAE"/>
    <w:rsid w:val="005F26D4"/>
    <w:rsid w:val="005F327F"/>
    <w:rsid w:val="005F6CF3"/>
    <w:rsid w:val="005F74ED"/>
    <w:rsid w:val="00600E2A"/>
    <w:rsid w:val="00601CCE"/>
    <w:rsid w:val="006054D7"/>
    <w:rsid w:val="00605D7D"/>
    <w:rsid w:val="00611B41"/>
    <w:rsid w:val="0061235A"/>
    <w:rsid w:val="00613212"/>
    <w:rsid w:val="0061404C"/>
    <w:rsid w:val="006163E3"/>
    <w:rsid w:val="00617019"/>
    <w:rsid w:val="006176F1"/>
    <w:rsid w:val="00621EF7"/>
    <w:rsid w:val="00622E3D"/>
    <w:rsid w:val="00624138"/>
    <w:rsid w:val="00624985"/>
    <w:rsid w:val="006260D1"/>
    <w:rsid w:val="00627D87"/>
    <w:rsid w:val="00627EED"/>
    <w:rsid w:val="006305B0"/>
    <w:rsid w:val="00633AA4"/>
    <w:rsid w:val="006351CC"/>
    <w:rsid w:val="00635D57"/>
    <w:rsid w:val="006360A6"/>
    <w:rsid w:val="006364E5"/>
    <w:rsid w:val="00636692"/>
    <w:rsid w:val="00636EF1"/>
    <w:rsid w:val="00636FA0"/>
    <w:rsid w:val="0063702B"/>
    <w:rsid w:val="00637CFD"/>
    <w:rsid w:val="00640564"/>
    <w:rsid w:val="006413BD"/>
    <w:rsid w:val="00641A74"/>
    <w:rsid w:val="00643736"/>
    <w:rsid w:val="006456B6"/>
    <w:rsid w:val="00647230"/>
    <w:rsid w:val="00650D6E"/>
    <w:rsid w:val="00651125"/>
    <w:rsid w:val="0065289E"/>
    <w:rsid w:val="00654D1A"/>
    <w:rsid w:val="00655286"/>
    <w:rsid w:val="00655DFE"/>
    <w:rsid w:val="00656B0C"/>
    <w:rsid w:val="00660836"/>
    <w:rsid w:val="00661148"/>
    <w:rsid w:val="00661C42"/>
    <w:rsid w:val="00661D2B"/>
    <w:rsid w:val="00661F87"/>
    <w:rsid w:val="00662A03"/>
    <w:rsid w:val="00663EB9"/>
    <w:rsid w:val="0066731F"/>
    <w:rsid w:val="006741AE"/>
    <w:rsid w:val="006741F4"/>
    <w:rsid w:val="00674835"/>
    <w:rsid w:val="006750C3"/>
    <w:rsid w:val="00677121"/>
    <w:rsid w:val="0067766D"/>
    <w:rsid w:val="00680161"/>
    <w:rsid w:val="006819F6"/>
    <w:rsid w:val="00682103"/>
    <w:rsid w:val="00682942"/>
    <w:rsid w:val="0068598C"/>
    <w:rsid w:val="00686184"/>
    <w:rsid w:val="00686B08"/>
    <w:rsid w:val="00687FE7"/>
    <w:rsid w:val="00690FC0"/>
    <w:rsid w:val="00693C1D"/>
    <w:rsid w:val="00695154"/>
    <w:rsid w:val="00696A06"/>
    <w:rsid w:val="00696DAE"/>
    <w:rsid w:val="0069787B"/>
    <w:rsid w:val="006A0532"/>
    <w:rsid w:val="006A0973"/>
    <w:rsid w:val="006A2842"/>
    <w:rsid w:val="006A334A"/>
    <w:rsid w:val="006A4149"/>
    <w:rsid w:val="006A520D"/>
    <w:rsid w:val="006A5BED"/>
    <w:rsid w:val="006A7AAF"/>
    <w:rsid w:val="006B093B"/>
    <w:rsid w:val="006B2063"/>
    <w:rsid w:val="006B32AD"/>
    <w:rsid w:val="006B5D47"/>
    <w:rsid w:val="006B606D"/>
    <w:rsid w:val="006B781E"/>
    <w:rsid w:val="006C054A"/>
    <w:rsid w:val="006C146D"/>
    <w:rsid w:val="006C237F"/>
    <w:rsid w:val="006C4416"/>
    <w:rsid w:val="006C5BE7"/>
    <w:rsid w:val="006C5F13"/>
    <w:rsid w:val="006C70CC"/>
    <w:rsid w:val="006D09C1"/>
    <w:rsid w:val="006D12A6"/>
    <w:rsid w:val="006D1E85"/>
    <w:rsid w:val="006D3328"/>
    <w:rsid w:val="006D37F7"/>
    <w:rsid w:val="006D5C12"/>
    <w:rsid w:val="006E1528"/>
    <w:rsid w:val="006E1E55"/>
    <w:rsid w:val="006E39B6"/>
    <w:rsid w:val="006E48C8"/>
    <w:rsid w:val="006E52FA"/>
    <w:rsid w:val="006F030E"/>
    <w:rsid w:val="006F0856"/>
    <w:rsid w:val="006F1235"/>
    <w:rsid w:val="006F27A3"/>
    <w:rsid w:val="006F4673"/>
    <w:rsid w:val="006F4BFA"/>
    <w:rsid w:val="006F73D9"/>
    <w:rsid w:val="006F7CF4"/>
    <w:rsid w:val="00701B32"/>
    <w:rsid w:val="007020C0"/>
    <w:rsid w:val="0070266F"/>
    <w:rsid w:val="007034F2"/>
    <w:rsid w:val="00704356"/>
    <w:rsid w:val="00704B6B"/>
    <w:rsid w:val="00704C13"/>
    <w:rsid w:val="007052E7"/>
    <w:rsid w:val="007060AB"/>
    <w:rsid w:val="007060DB"/>
    <w:rsid w:val="0070633A"/>
    <w:rsid w:val="0070722B"/>
    <w:rsid w:val="00707335"/>
    <w:rsid w:val="0070768E"/>
    <w:rsid w:val="00710AA7"/>
    <w:rsid w:val="0071163D"/>
    <w:rsid w:val="00714347"/>
    <w:rsid w:val="007150EC"/>
    <w:rsid w:val="0071512D"/>
    <w:rsid w:val="00715832"/>
    <w:rsid w:val="00717A71"/>
    <w:rsid w:val="00721342"/>
    <w:rsid w:val="00723678"/>
    <w:rsid w:val="00723DAE"/>
    <w:rsid w:val="007248AC"/>
    <w:rsid w:val="00724A44"/>
    <w:rsid w:val="007268E6"/>
    <w:rsid w:val="00727B26"/>
    <w:rsid w:val="0073105E"/>
    <w:rsid w:val="00731C61"/>
    <w:rsid w:val="00732783"/>
    <w:rsid w:val="007329E6"/>
    <w:rsid w:val="00732CBF"/>
    <w:rsid w:val="00734C2A"/>
    <w:rsid w:val="00737927"/>
    <w:rsid w:val="007414FB"/>
    <w:rsid w:val="00742C58"/>
    <w:rsid w:val="00743FE2"/>
    <w:rsid w:val="0074400E"/>
    <w:rsid w:val="007460DD"/>
    <w:rsid w:val="00746193"/>
    <w:rsid w:val="00746712"/>
    <w:rsid w:val="0074777F"/>
    <w:rsid w:val="0075051E"/>
    <w:rsid w:val="00750768"/>
    <w:rsid w:val="0075142D"/>
    <w:rsid w:val="007514E0"/>
    <w:rsid w:val="007515EE"/>
    <w:rsid w:val="00751740"/>
    <w:rsid w:val="007528C4"/>
    <w:rsid w:val="00753DE4"/>
    <w:rsid w:val="007542D7"/>
    <w:rsid w:val="00756B0A"/>
    <w:rsid w:val="00756DCD"/>
    <w:rsid w:val="00757907"/>
    <w:rsid w:val="00762BA8"/>
    <w:rsid w:val="00763BE4"/>
    <w:rsid w:val="0076452B"/>
    <w:rsid w:val="00766E59"/>
    <w:rsid w:val="00766EAD"/>
    <w:rsid w:val="007672BB"/>
    <w:rsid w:val="007707E8"/>
    <w:rsid w:val="00770BC1"/>
    <w:rsid w:val="00773095"/>
    <w:rsid w:val="0077429B"/>
    <w:rsid w:val="00774338"/>
    <w:rsid w:val="0077470F"/>
    <w:rsid w:val="00775402"/>
    <w:rsid w:val="007754B5"/>
    <w:rsid w:val="00781374"/>
    <w:rsid w:val="007829A2"/>
    <w:rsid w:val="00785ACC"/>
    <w:rsid w:val="00785D99"/>
    <w:rsid w:val="00786CF7"/>
    <w:rsid w:val="00787D6C"/>
    <w:rsid w:val="00787D87"/>
    <w:rsid w:val="007921D0"/>
    <w:rsid w:val="00792582"/>
    <w:rsid w:val="00795254"/>
    <w:rsid w:val="0079569C"/>
    <w:rsid w:val="00796DB0"/>
    <w:rsid w:val="00796DC2"/>
    <w:rsid w:val="007A149F"/>
    <w:rsid w:val="007A2BE3"/>
    <w:rsid w:val="007A3223"/>
    <w:rsid w:val="007A50E6"/>
    <w:rsid w:val="007B0910"/>
    <w:rsid w:val="007B12E4"/>
    <w:rsid w:val="007B19FD"/>
    <w:rsid w:val="007B2C13"/>
    <w:rsid w:val="007B4A3E"/>
    <w:rsid w:val="007B5B48"/>
    <w:rsid w:val="007B72ED"/>
    <w:rsid w:val="007B74B7"/>
    <w:rsid w:val="007B7973"/>
    <w:rsid w:val="007C20F6"/>
    <w:rsid w:val="007C4DB2"/>
    <w:rsid w:val="007D1258"/>
    <w:rsid w:val="007D4171"/>
    <w:rsid w:val="007D67E6"/>
    <w:rsid w:val="007D6D89"/>
    <w:rsid w:val="007D7F60"/>
    <w:rsid w:val="007E0AC8"/>
    <w:rsid w:val="007E0EBD"/>
    <w:rsid w:val="007E1EDD"/>
    <w:rsid w:val="007E4624"/>
    <w:rsid w:val="007E4649"/>
    <w:rsid w:val="007E4797"/>
    <w:rsid w:val="007E4F3C"/>
    <w:rsid w:val="007E62EC"/>
    <w:rsid w:val="007E720C"/>
    <w:rsid w:val="007E755A"/>
    <w:rsid w:val="007E794B"/>
    <w:rsid w:val="007F2197"/>
    <w:rsid w:val="007F25D1"/>
    <w:rsid w:val="007F2895"/>
    <w:rsid w:val="007F3CF7"/>
    <w:rsid w:val="007F3EAD"/>
    <w:rsid w:val="007F5B60"/>
    <w:rsid w:val="007F5DD7"/>
    <w:rsid w:val="007F6AE6"/>
    <w:rsid w:val="007F7096"/>
    <w:rsid w:val="00802372"/>
    <w:rsid w:val="008030DE"/>
    <w:rsid w:val="008039B3"/>
    <w:rsid w:val="0080554A"/>
    <w:rsid w:val="008068FB"/>
    <w:rsid w:val="00806A87"/>
    <w:rsid w:val="00806ADC"/>
    <w:rsid w:val="00806F4B"/>
    <w:rsid w:val="00812C01"/>
    <w:rsid w:val="00813FCB"/>
    <w:rsid w:val="00814089"/>
    <w:rsid w:val="008144F1"/>
    <w:rsid w:val="00816687"/>
    <w:rsid w:val="008202D7"/>
    <w:rsid w:val="00824882"/>
    <w:rsid w:val="00824B7E"/>
    <w:rsid w:val="00826691"/>
    <w:rsid w:val="0083152B"/>
    <w:rsid w:val="00831D8F"/>
    <w:rsid w:val="008322E6"/>
    <w:rsid w:val="008336E3"/>
    <w:rsid w:val="008339D5"/>
    <w:rsid w:val="0083736C"/>
    <w:rsid w:val="00837751"/>
    <w:rsid w:val="00837FA0"/>
    <w:rsid w:val="00840174"/>
    <w:rsid w:val="00841B07"/>
    <w:rsid w:val="00844024"/>
    <w:rsid w:val="00844B01"/>
    <w:rsid w:val="00844EF8"/>
    <w:rsid w:val="00850686"/>
    <w:rsid w:val="00851447"/>
    <w:rsid w:val="00851F6C"/>
    <w:rsid w:val="0085398C"/>
    <w:rsid w:val="00853D54"/>
    <w:rsid w:val="0085424F"/>
    <w:rsid w:val="00856C44"/>
    <w:rsid w:val="008571B3"/>
    <w:rsid w:val="0086104E"/>
    <w:rsid w:val="00862FCF"/>
    <w:rsid w:val="00863502"/>
    <w:rsid w:val="0086492B"/>
    <w:rsid w:val="008726DA"/>
    <w:rsid w:val="00874CD5"/>
    <w:rsid w:val="008752C6"/>
    <w:rsid w:val="00875460"/>
    <w:rsid w:val="00875A04"/>
    <w:rsid w:val="00875A9C"/>
    <w:rsid w:val="008825F5"/>
    <w:rsid w:val="0088437F"/>
    <w:rsid w:val="00887979"/>
    <w:rsid w:val="00890FD1"/>
    <w:rsid w:val="0089225C"/>
    <w:rsid w:val="008944A1"/>
    <w:rsid w:val="00894C47"/>
    <w:rsid w:val="00895B8B"/>
    <w:rsid w:val="0089611B"/>
    <w:rsid w:val="00896C04"/>
    <w:rsid w:val="0089777F"/>
    <w:rsid w:val="008A02EF"/>
    <w:rsid w:val="008A0C9E"/>
    <w:rsid w:val="008A12F5"/>
    <w:rsid w:val="008A264E"/>
    <w:rsid w:val="008A730C"/>
    <w:rsid w:val="008A7599"/>
    <w:rsid w:val="008B138D"/>
    <w:rsid w:val="008B2272"/>
    <w:rsid w:val="008B301E"/>
    <w:rsid w:val="008B5443"/>
    <w:rsid w:val="008B63AB"/>
    <w:rsid w:val="008B6436"/>
    <w:rsid w:val="008B72CC"/>
    <w:rsid w:val="008C09FA"/>
    <w:rsid w:val="008C0F91"/>
    <w:rsid w:val="008C2D1D"/>
    <w:rsid w:val="008C4DA7"/>
    <w:rsid w:val="008C4DEA"/>
    <w:rsid w:val="008C583E"/>
    <w:rsid w:val="008C5A6D"/>
    <w:rsid w:val="008C676E"/>
    <w:rsid w:val="008C6AFF"/>
    <w:rsid w:val="008C6CEA"/>
    <w:rsid w:val="008D01D1"/>
    <w:rsid w:val="008D4DB9"/>
    <w:rsid w:val="008D6AF8"/>
    <w:rsid w:val="008E003F"/>
    <w:rsid w:val="008E14E9"/>
    <w:rsid w:val="008E2A29"/>
    <w:rsid w:val="008E3F5A"/>
    <w:rsid w:val="008E5323"/>
    <w:rsid w:val="008E54EA"/>
    <w:rsid w:val="008E692D"/>
    <w:rsid w:val="008E770F"/>
    <w:rsid w:val="008E7811"/>
    <w:rsid w:val="008F0035"/>
    <w:rsid w:val="008F09E4"/>
    <w:rsid w:val="008F26D4"/>
    <w:rsid w:val="008F38FA"/>
    <w:rsid w:val="008F3ED3"/>
    <w:rsid w:val="008F4D29"/>
    <w:rsid w:val="008F5911"/>
    <w:rsid w:val="008F5D4D"/>
    <w:rsid w:val="008F5F3F"/>
    <w:rsid w:val="008F6147"/>
    <w:rsid w:val="008F6F53"/>
    <w:rsid w:val="00901E5F"/>
    <w:rsid w:val="0090284F"/>
    <w:rsid w:val="0090479D"/>
    <w:rsid w:val="00905A74"/>
    <w:rsid w:val="0090635B"/>
    <w:rsid w:val="00907460"/>
    <w:rsid w:val="00907D0F"/>
    <w:rsid w:val="009106C6"/>
    <w:rsid w:val="009116E3"/>
    <w:rsid w:val="00915A23"/>
    <w:rsid w:val="00917B6A"/>
    <w:rsid w:val="00922573"/>
    <w:rsid w:val="00922680"/>
    <w:rsid w:val="00923497"/>
    <w:rsid w:val="00923518"/>
    <w:rsid w:val="009237A0"/>
    <w:rsid w:val="009251D9"/>
    <w:rsid w:val="00925D11"/>
    <w:rsid w:val="009267A3"/>
    <w:rsid w:val="00927743"/>
    <w:rsid w:val="00931A1F"/>
    <w:rsid w:val="00931DE0"/>
    <w:rsid w:val="009333BF"/>
    <w:rsid w:val="009350E8"/>
    <w:rsid w:val="00935614"/>
    <w:rsid w:val="0093686E"/>
    <w:rsid w:val="00940ADD"/>
    <w:rsid w:val="00942642"/>
    <w:rsid w:val="00944F9D"/>
    <w:rsid w:val="00944FA8"/>
    <w:rsid w:val="00946563"/>
    <w:rsid w:val="00950232"/>
    <w:rsid w:val="00950B2F"/>
    <w:rsid w:val="00951605"/>
    <w:rsid w:val="00954CAF"/>
    <w:rsid w:val="00955D43"/>
    <w:rsid w:val="009567D3"/>
    <w:rsid w:val="009567E9"/>
    <w:rsid w:val="00957B83"/>
    <w:rsid w:val="0096080F"/>
    <w:rsid w:val="00960B5B"/>
    <w:rsid w:val="00961E42"/>
    <w:rsid w:val="00961EF1"/>
    <w:rsid w:val="00963D46"/>
    <w:rsid w:val="00963FE5"/>
    <w:rsid w:val="00967ED0"/>
    <w:rsid w:val="009706A2"/>
    <w:rsid w:val="00971CDB"/>
    <w:rsid w:val="009732A3"/>
    <w:rsid w:val="00973D61"/>
    <w:rsid w:val="00975314"/>
    <w:rsid w:val="0097594D"/>
    <w:rsid w:val="00981484"/>
    <w:rsid w:val="009864E8"/>
    <w:rsid w:val="009908F4"/>
    <w:rsid w:val="0099115E"/>
    <w:rsid w:val="0099133C"/>
    <w:rsid w:val="00991A60"/>
    <w:rsid w:val="00993C45"/>
    <w:rsid w:val="009944B9"/>
    <w:rsid w:val="00994689"/>
    <w:rsid w:val="009950B1"/>
    <w:rsid w:val="00995C96"/>
    <w:rsid w:val="009960F3"/>
    <w:rsid w:val="00996EF5"/>
    <w:rsid w:val="00997895"/>
    <w:rsid w:val="009A02F0"/>
    <w:rsid w:val="009A07E0"/>
    <w:rsid w:val="009A0B06"/>
    <w:rsid w:val="009A2B91"/>
    <w:rsid w:val="009A2BED"/>
    <w:rsid w:val="009A2FA2"/>
    <w:rsid w:val="009A3A42"/>
    <w:rsid w:val="009A3DC0"/>
    <w:rsid w:val="009A518C"/>
    <w:rsid w:val="009A51A6"/>
    <w:rsid w:val="009A6077"/>
    <w:rsid w:val="009A6105"/>
    <w:rsid w:val="009A6545"/>
    <w:rsid w:val="009A6FEB"/>
    <w:rsid w:val="009B1001"/>
    <w:rsid w:val="009B1023"/>
    <w:rsid w:val="009B2FF3"/>
    <w:rsid w:val="009B50DF"/>
    <w:rsid w:val="009B6695"/>
    <w:rsid w:val="009B6944"/>
    <w:rsid w:val="009B72D5"/>
    <w:rsid w:val="009C07DA"/>
    <w:rsid w:val="009C0F48"/>
    <w:rsid w:val="009C2065"/>
    <w:rsid w:val="009C35DB"/>
    <w:rsid w:val="009C41C8"/>
    <w:rsid w:val="009C56B2"/>
    <w:rsid w:val="009C6C54"/>
    <w:rsid w:val="009D0108"/>
    <w:rsid w:val="009D0FE3"/>
    <w:rsid w:val="009D1E9B"/>
    <w:rsid w:val="009D245D"/>
    <w:rsid w:val="009D2DCB"/>
    <w:rsid w:val="009D321E"/>
    <w:rsid w:val="009D3FD5"/>
    <w:rsid w:val="009D4B17"/>
    <w:rsid w:val="009D4B5D"/>
    <w:rsid w:val="009D52BE"/>
    <w:rsid w:val="009D6D80"/>
    <w:rsid w:val="009E0246"/>
    <w:rsid w:val="009E0C4D"/>
    <w:rsid w:val="009E13A9"/>
    <w:rsid w:val="009E1C0B"/>
    <w:rsid w:val="009E310B"/>
    <w:rsid w:val="009E3887"/>
    <w:rsid w:val="009E3E3B"/>
    <w:rsid w:val="009E4BE2"/>
    <w:rsid w:val="009E62E7"/>
    <w:rsid w:val="009E6AA5"/>
    <w:rsid w:val="009E7314"/>
    <w:rsid w:val="009E7C5F"/>
    <w:rsid w:val="009F0C30"/>
    <w:rsid w:val="009F268A"/>
    <w:rsid w:val="009F2A7A"/>
    <w:rsid w:val="009F32E1"/>
    <w:rsid w:val="009F3B43"/>
    <w:rsid w:val="009F576C"/>
    <w:rsid w:val="009F5F60"/>
    <w:rsid w:val="009F6923"/>
    <w:rsid w:val="00A03292"/>
    <w:rsid w:val="00A04B9C"/>
    <w:rsid w:val="00A065C6"/>
    <w:rsid w:val="00A066AE"/>
    <w:rsid w:val="00A13F30"/>
    <w:rsid w:val="00A15BD9"/>
    <w:rsid w:val="00A15F8E"/>
    <w:rsid w:val="00A16F48"/>
    <w:rsid w:val="00A211D0"/>
    <w:rsid w:val="00A21F39"/>
    <w:rsid w:val="00A241C3"/>
    <w:rsid w:val="00A24AD4"/>
    <w:rsid w:val="00A2557F"/>
    <w:rsid w:val="00A26411"/>
    <w:rsid w:val="00A266F2"/>
    <w:rsid w:val="00A27264"/>
    <w:rsid w:val="00A27510"/>
    <w:rsid w:val="00A32F9A"/>
    <w:rsid w:val="00A32FC9"/>
    <w:rsid w:val="00A33154"/>
    <w:rsid w:val="00A33376"/>
    <w:rsid w:val="00A33D33"/>
    <w:rsid w:val="00A3404D"/>
    <w:rsid w:val="00A36827"/>
    <w:rsid w:val="00A36B90"/>
    <w:rsid w:val="00A40D01"/>
    <w:rsid w:val="00A415C8"/>
    <w:rsid w:val="00A42B70"/>
    <w:rsid w:val="00A443D5"/>
    <w:rsid w:val="00A465F2"/>
    <w:rsid w:val="00A47275"/>
    <w:rsid w:val="00A478B6"/>
    <w:rsid w:val="00A47F9F"/>
    <w:rsid w:val="00A508D8"/>
    <w:rsid w:val="00A51758"/>
    <w:rsid w:val="00A51CFF"/>
    <w:rsid w:val="00A52D2B"/>
    <w:rsid w:val="00A538CB"/>
    <w:rsid w:val="00A54129"/>
    <w:rsid w:val="00A551B6"/>
    <w:rsid w:val="00A564D7"/>
    <w:rsid w:val="00A6113C"/>
    <w:rsid w:val="00A6130F"/>
    <w:rsid w:val="00A6176B"/>
    <w:rsid w:val="00A628B0"/>
    <w:rsid w:val="00A63902"/>
    <w:rsid w:val="00A63A2D"/>
    <w:rsid w:val="00A63B5B"/>
    <w:rsid w:val="00A63B8B"/>
    <w:rsid w:val="00A66949"/>
    <w:rsid w:val="00A66E33"/>
    <w:rsid w:val="00A67750"/>
    <w:rsid w:val="00A748F5"/>
    <w:rsid w:val="00A7564C"/>
    <w:rsid w:val="00A76A1B"/>
    <w:rsid w:val="00A8116C"/>
    <w:rsid w:val="00A81667"/>
    <w:rsid w:val="00A82683"/>
    <w:rsid w:val="00A829F4"/>
    <w:rsid w:val="00A82BB4"/>
    <w:rsid w:val="00A82CB7"/>
    <w:rsid w:val="00A83891"/>
    <w:rsid w:val="00A84047"/>
    <w:rsid w:val="00A842FC"/>
    <w:rsid w:val="00A84E50"/>
    <w:rsid w:val="00A85BD2"/>
    <w:rsid w:val="00A8676D"/>
    <w:rsid w:val="00A86BA5"/>
    <w:rsid w:val="00A91CBD"/>
    <w:rsid w:val="00A92A70"/>
    <w:rsid w:val="00A92F9F"/>
    <w:rsid w:val="00A93590"/>
    <w:rsid w:val="00A937E7"/>
    <w:rsid w:val="00A93916"/>
    <w:rsid w:val="00A94F49"/>
    <w:rsid w:val="00A95E28"/>
    <w:rsid w:val="00AA0101"/>
    <w:rsid w:val="00AA0374"/>
    <w:rsid w:val="00AA2916"/>
    <w:rsid w:val="00AA3A2D"/>
    <w:rsid w:val="00AA660E"/>
    <w:rsid w:val="00AB0F6C"/>
    <w:rsid w:val="00AB188E"/>
    <w:rsid w:val="00AB18DA"/>
    <w:rsid w:val="00AB2B22"/>
    <w:rsid w:val="00AB3052"/>
    <w:rsid w:val="00AB6161"/>
    <w:rsid w:val="00AB71D4"/>
    <w:rsid w:val="00AB7C24"/>
    <w:rsid w:val="00AC1287"/>
    <w:rsid w:val="00AC2283"/>
    <w:rsid w:val="00AC3E8C"/>
    <w:rsid w:val="00AC523E"/>
    <w:rsid w:val="00AC6576"/>
    <w:rsid w:val="00AD0894"/>
    <w:rsid w:val="00AD08B9"/>
    <w:rsid w:val="00AD13B5"/>
    <w:rsid w:val="00AD278A"/>
    <w:rsid w:val="00AD2A4C"/>
    <w:rsid w:val="00AD30AE"/>
    <w:rsid w:val="00AD3A34"/>
    <w:rsid w:val="00AD3B8A"/>
    <w:rsid w:val="00AD41B1"/>
    <w:rsid w:val="00AD4E27"/>
    <w:rsid w:val="00AD7D5C"/>
    <w:rsid w:val="00AE06CF"/>
    <w:rsid w:val="00AE26F6"/>
    <w:rsid w:val="00AE3B18"/>
    <w:rsid w:val="00AE3C2A"/>
    <w:rsid w:val="00AE5A2B"/>
    <w:rsid w:val="00AF14BC"/>
    <w:rsid w:val="00AF1B9D"/>
    <w:rsid w:val="00AF28AA"/>
    <w:rsid w:val="00AF31F4"/>
    <w:rsid w:val="00AF4F59"/>
    <w:rsid w:val="00AF6A7E"/>
    <w:rsid w:val="00AF76EA"/>
    <w:rsid w:val="00B00831"/>
    <w:rsid w:val="00B00CBD"/>
    <w:rsid w:val="00B00EBE"/>
    <w:rsid w:val="00B01D42"/>
    <w:rsid w:val="00B03B3F"/>
    <w:rsid w:val="00B03E8F"/>
    <w:rsid w:val="00B041C1"/>
    <w:rsid w:val="00B06C50"/>
    <w:rsid w:val="00B07083"/>
    <w:rsid w:val="00B07CD6"/>
    <w:rsid w:val="00B11797"/>
    <w:rsid w:val="00B1184B"/>
    <w:rsid w:val="00B147A1"/>
    <w:rsid w:val="00B16258"/>
    <w:rsid w:val="00B208CF"/>
    <w:rsid w:val="00B2160D"/>
    <w:rsid w:val="00B22F10"/>
    <w:rsid w:val="00B237E7"/>
    <w:rsid w:val="00B240D2"/>
    <w:rsid w:val="00B25E1F"/>
    <w:rsid w:val="00B262EC"/>
    <w:rsid w:val="00B26AC2"/>
    <w:rsid w:val="00B270C2"/>
    <w:rsid w:val="00B321FC"/>
    <w:rsid w:val="00B325E0"/>
    <w:rsid w:val="00B352FA"/>
    <w:rsid w:val="00B3712C"/>
    <w:rsid w:val="00B4023A"/>
    <w:rsid w:val="00B41370"/>
    <w:rsid w:val="00B42AA4"/>
    <w:rsid w:val="00B4365D"/>
    <w:rsid w:val="00B4636D"/>
    <w:rsid w:val="00B46D1A"/>
    <w:rsid w:val="00B471EB"/>
    <w:rsid w:val="00B47A04"/>
    <w:rsid w:val="00B501B0"/>
    <w:rsid w:val="00B505D5"/>
    <w:rsid w:val="00B51307"/>
    <w:rsid w:val="00B55B7C"/>
    <w:rsid w:val="00B61A26"/>
    <w:rsid w:val="00B6271C"/>
    <w:rsid w:val="00B65969"/>
    <w:rsid w:val="00B67BB4"/>
    <w:rsid w:val="00B67CCA"/>
    <w:rsid w:val="00B70806"/>
    <w:rsid w:val="00B70CC3"/>
    <w:rsid w:val="00B71F07"/>
    <w:rsid w:val="00B73D3E"/>
    <w:rsid w:val="00B74386"/>
    <w:rsid w:val="00B755D5"/>
    <w:rsid w:val="00B757EF"/>
    <w:rsid w:val="00B75CE6"/>
    <w:rsid w:val="00B77F71"/>
    <w:rsid w:val="00B870CE"/>
    <w:rsid w:val="00B910A9"/>
    <w:rsid w:val="00B91DA6"/>
    <w:rsid w:val="00B9425D"/>
    <w:rsid w:val="00BA2E89"/>
    <w:rsid w:val="00BA37A6"/>
    <w:rsid w:val="00BA5DF4"/>
    <w:rsid w:val="00BA60D2"/>
    <w:rsid w:val="00BB0454"/>
    <w:rsid w:val="00BB0DC3"/>
    <w:rsid w:val="00BB1B2E"/>
    <w:rsid w:val="00BB1F86"/>
    <w:rsid w:val="00BB3734"/>
    <w:rsid w:val="00BB43D1"/>
    <w:rsid w:val="00BB4D65"/>
    <w:rsid w:val="00BB569B"/>
    <w:rsid w:val="00BC05CF"/>
    <w:rsid w:val="00BC0E6E"/>
    <w:rsid w:val="00BC3A03"/>
    <w:rsid w:val="00BC55C2"/>
    <w:rsid w:val="00BC5899"/>
    <w:rsid w:val="00BC61D1"/>
    <w:rsid w:val="00BD4CAD"/>
    <w:rsid w:val="00BD5F2B"/>
    <w:rsid w:val="00BD600C"/>
    <w:rsid w:val="00BE0F26"/>
    <w:rsid w:val="00BE11C2"/>
    <w:rsid w:val="00BE55C1"/>
    <w:rsid w:val="00BE6DDE"/>
    <w:rsid w:val="00BE7A12"/>
    <w:rsid w:val="00BF07E0"/>
    <w:rsid w:val="00BF232C"/>
    <w:rsid w:val="00BF5F59"/>
    <w:rsid w:val="00C001B2"/>
    <w:rsid w:val="00C020EA"/>
    <w:rsid w:val="00C05250"/>
    <w:rsid w:val="00C05379"/>
    <w:rsid w:val="00C068C9"/>
    <w:rsid w:val="00C0699A"/>
    <w:rsid w:val="00C07891"/>
    <w:rsid w:val="00C07D19"/>
    <w:rsid w:val="00C10144"/>
    <w:rsid w:val="00C10821"/>
    <w:rsid w:val="00C1462D"/>
    <w:rsid w:val="00C146C3"/>
    <w:rsid w:val="00C164C8"/>
    <w:rsid w:val="00C2014C"/>
    <w:rsid w:val="00C20779"/>
    <w:rsid w:val="00C21E1E"/>
    <w:rsid w:val="00C22212"/>
    <w:rsid w:val="00C26CED"/>
    <w:rsid w:val="00C30EA1"/>
    <w:rsid w:val="00C31D43"/>
    <w:rsid w:val="00C3243E"/>
    <w:rsid w:val="00C32C01"/>
    <w:rsid w:val="00C33086"/>
    <w:rsid w:val="00C33EEA"/>
    <w:rsid w:val="00C36256"/>
    <w:rsid w:val="00C378AF"/>
    <w:rsid w:val="00C40096"/>
    <w:rsid w:val="00C41529"/>
    <w:rsid w:val="00C41A81"/>
    <w:rsid w:val="00C434A6"/>
    <w:rsid w:val="00C44E63"/>
    <w:rsid w:val="00C458FE"/>
    <w:rsid w:val="00C466FF"/>
    <w:rsid w:val="00C4716A"/>
    <w:rsid w:val="00C473D2"/>
    <w:rsid w:val="00C50CD4"/>
    <w:rsid w:val="00C511C4"/>
    <w:rsid w:val="00C53131"/>
    <w:rsid w:val="00C53356"/>
    <w:rsid w:val="00C5413F"/>
    <w:rsid w:val="00C56794"/>
    <w:rsid w:val="00C56DCB"/>
    <w:rsid w:val="00C57046"/>
    <w:rsid w:val="00C610E4"/>
    <w:rsid w:val="00C63750"/>
    <w:rsid w:val="00C64D13"/>
    <w:rsid w:val="00C64ECC"/>
    <w:rsid w:val="00C657D8"/>
    <w:rsid w:val="00C658DA"/>
    <w:rsid w:val="00C67831"/>
    <w:rsid w:val="00C67970"/>
    <w:rsid w:val="00C7306D"/>
    <w:rsid w:val="00C74F02"/>
    <w:rsid w:val="00C76B33"/>
    <w:rsid w:val="00C811A2"/>
    <w:rsid w:val="00C84188"/>
    <w:rsid w:val="00C855E5"/>
    <w:rsid w:val="00C8643C"/>
    <w:rsid w:val="00C865CD"/>
    <w:rsid w:val="00C86DD4"/>
    <w:rsid w:val="00C90C04"/>
    <w:rsid w:val="00C9113A"/>
    <w:rsid w:val="00C94A47"/>
    <w:rsid w:val="00C956D2"/>
    <w:rsid w:val="00C963C2"/>
    <w:rsid w:val="00C97805"/>
    <w:rsid w:val="00CA0F70"/>
    <w:rsid w:val="00CA17D4"/>
    <w:rsid w:val="00CA287D"/>
    <w:rsid w:val="00CA2F57"/>
    <w:rsid w:val="00CA3551"/>
    <w:rsid w:val="00CA4A5F"/>
    <w:rsid w:val="00CA75C9"/>
    <w:rsid w:val="00CB0C31"/>
    <w:rsid w:val="00CB1337"/>
    <w:rsid w:val="00CB2E86"/>
    <w:rsid w:val="00CB340B"/>
    <w:rsid w:val="00CB3A74"/>
    <w:rsid w:val="00CB3AA8"/>
    <w:rsid w:val="00CB3D5C"/>
    <w:rsid w:val="00CB410D"/>
    <w:rsid w:val="00CB42BF"/>
    <w:rsid w:val="00CB44CF"/>
    <w:rsid w:val="00CB5CF2"/>
    <w:rsid w:val="00CB7D82"/>
    <w:rsid w:val="00CC0AF3"/>
    <w:rsid w:val="00CC1CA3"/>
    <w:rsid w:val="00CC22D2"/>
    <w:rsid w:val="00CC4542"/>
    <w:rsid w:val="00CC5D3B"/>
    <w:rsid w:val="00CC62F0"/>
    <w:rsid w:val="00CC6AEA"/>
    <w:rsid w:val="00CD0459"/>
    <w:rsid w:val="00CD0615"/>
    <w:rsid w:val="00CD0B20"/>
    <w:rsid w:val="00CD1848"/>
    <w:rsid w:val="00CD24CF"/>
    <w:rsid w:val="00CD27C7"/>
    <w:rsid w:val="00CD2825"/>
    <w:rsid w:val="00CD41D9"/>
    <w:rsid w:val="00CD44A0"/>
    <w:rsid w:val="00CD4A77"/>
    <w:rsid w:val="00CD6B6F"/>
    <w:rsid w:val="00CE0BBD"/>
    <w:rsid w:val="00CE0E67"/>
    <w:rsid w:val="00CE1FAF"/>
    <w:rsid w:val="00CE25DC"/>
    <w:rsid w:val="00CE2935"/>
    <w:rsid w:val="00CE4745"/>
    <w:rsid w:val="00CE6AE7"/>
    <w:rsid w:val="00CE79B3"/>
    <w:rsid w:val="00CF0433"/>
    <w:rsid w:val="00CF0C8B"/>
    <w:rsid w:val="00CF20C6"/>
    <w:rsid w:val="00CF2599"/>
    <w:rsid w:val="00CF4E6A"/>
    <w:rsid w:val="00CF6325"/>
    <w:rsid w:val="00CF6A3C"/>
    <w:rsid w:val="00CF7A4B"/>
    <w:rsid w:val="00D001B7"/>
    <w:rsid w:val="00D00219"/>
    <w:rsid w:val="00D005F5"/>
    <w:rsid w:val="00D00D7E"/>
    <w:rsid w:val="00D02560"/>
    <w:rsid w:val="00D06066"/>
    <w:rsid w:val="00D06100"/>
    <w:rsid w:val="00D062B3"/>
    <w:rsid w:val="00D07103"/>
    <w:rsid w:val="00D07520"/>
    <w:rsid w:val="00D07911"/>
    <w:rsid w:val="00D10183"/>
    <w:rsid w:val="00D12BD2"/>
    <w:rsid w:val="00D134B8"/>
    <w:rsid w:val="00D13EA3"/>
    <w:rsid w:val="00D14302"/>
    <w:rsid w:val="00D14AA9"/>
    <w:rsid w:val="00D14F54"/>
    <w:rsid w:val="00D14F82"/>
    <w:rsid w:val="00D15BDC"/>
    <w:rsid w:val="00D16611"/>
    <w:rsid w:val="00D17AFF"/>
    <w:rsid w:val="00D20A9F"/>
    <w:rsid w:val="00D218C8"/>
    <w:rsid w:val="00D231F5"/>
    <w:rsid w:val="00D259E0"/>
    <w:rsid w:val="00D277CC"/>
    <w:rsid w:val="00D32A77"/>
    <w:rsid w:val="00D34D5F"/>
    <w:rsid w:val="00D35600"/>
    <w:rsid w:val="00D35D28"/>
    <w:rsid w:val="00D35F09"/>
    <w:rsid w:val="00D372AD"/>
    <w:rsid w:val="00D37A65"/>
    <w:rsid w:val="00D37D35"/>
    <w:rsid w:val="00D40354"/>
    <w:rsid w:val="00D4175D"/>
    <w:rsid w:val="00D43FBA"/>
    <w:rsid w:val="00D455BE"/>
    <w:rsid w:val="00D456AC"/>
    <w:rsid w:val="00D46841"/>
    <w:rsid w:val="00D46C8D"/>
    <w:rsid w:val="00D50AD3"/>
    <w:rsid w:val="00D51671"/>
    <w:rsid w:val="00D530DD"/>
    <w:rsid w:val="00D53865"/>
    <w:rsid w:val="00D556B8"/>
    <w:rsid w:val="00D55F6F"/>
    <w:rsid w:val="00D57B46"/>
    <w:rsid w:val="00D63087"/>
    <w:rsid w:val="00D648C2"/>
    <w:rsid w:val="00D6503F"/>
    <w:rsid w:val="00D65B85"/>
    <w:rsid w:val="00D66561"/>
    <w:rsid w:val="00D7059D"/>
    <w:rsid w:val="00D73098"/>
    <w:rsid w:val="00D734FF"/>
    <w:rsid w:val="00D73AF4"/>
    <w:rsid w:val="00D744B8"/>
    <w:rsid w:val="00D774D2"/>
    <w:rsid w:val="00D80506"/>
    <w:rsid w:val="00D8157C"/>
    <w:rsid w:val="00D84EBF"/>
    <w:rsid w:val="00D860C6"/>
    <w:rsid w:val="00D87D46"/>
    <w:rsid w:val="00D87E65"/>
    <w:rsid w:val="00D9152D"/>
    <w:rsid w:val="00D91EE9"/>
    <w:rsid w:val="00D923C7"/>
    <w:rsid w:val="00D92C74"/>
    <w:rsid w:val="00D93A96"/>
    <w:rsid w:val="00D94601"/>
    <w:rsid w:val="00D97499"/>
    <w:rsid w:val="00D97B56"/>
    <w:rsid w:val="00DA053A"/>
    <w:rsid w:val="00DA05DE"/>
    <w:rsid w:val="00DA0FE4"/>
    <w:rsid w:val="00DA2AB3"/>
    <w:rsid w:val="00DA2F39"/>
    <w:rsid w:val="00DA3579"/>
    <w:rsid w:val="00DA4384"/>
    <w:rsid w:val="00DA4AA2"/>
    <w:rsid w:val="00DA5725"/>
    <w:rsid w:val="00DA5A64"/>
    <w:rsid w:val="00DA795D"/>
    <w:rsid w:val="00DB00C0"/>
    <w:rsid w:val="00DB0612"/>
    <w:rsid w:val="00DB179A"/>
    <w:rsid w:val="00DB27EA"/>
    <w:rsid w:val="00DB4024"/>
    <w:rsid w:val="00DB4763"/>
    <w:rsid w:val="00DB5B2A"/>
    <w:rsid w:val="00DB67FB"/>
    <w:rsid w:val="00DB6A30"/>
    <w:rsid w:val="00DB7296"/>
    <w:rsid w:val="00DC0047"/>
    <w:rsid w:val="00DC22D9"/>
    <w:rsid w:val="00DC2D1F"/>
    <w:rsid w:val="00DC5D6A"/>
    <w:rsid w:val="00DC6AFB"/>
    <w:rsid w:val="00DD0794"/>
    <w:rsid w:val="00DD2ABB"/>
    <w:rsid w:val="00DD401B"/>
    <w:rsid w:val="00DD6CAB"/>
    <w:rsid w:val="00DD79B2"/>
    <w:rsid w:val="00DE2210"/>
    <w:rsid w:val="00DE25FF"/>
    <w:rsid w:val="00DE2A22"/>
    <w:rsid w:val="00DE3AD0"/>
    <w:rsid w:val="00DF03A4"/>
    <w:rsid w:val="00DF0C52"/>
    <w:rsid w:val="00DF104A"/>
    <w:rsid w:val="00DF2272"/>
    <w:rsid w:val="00DF26D4"/>
    <w:rsid w:val="00DF32D9"/>
    <w:rsid w:val="00DF4F85"/>
    <w:rsid w:val="00DF68F1"/>
    <w:rsid w:val="00DF76C9"/>
    <w:rsid w:val="00DF7FAA"/>
    <w:rsid w:val="00E00C40"/>
    <w:rsid w:val="00E00D0D"/>
    <w:rsid w:val="00E02850"/>
    <w:rsid w:val="00E043B0"/>
    <w:rsid w:val="00E06CA9"/>
    <w:rsid w:val="00E0723C"/>
    <w:rsid w:val="00E142C7"/>
    <w:rsid w:val="00E16C42"/>
    <w:rsid w:val="00E21388"/>
    <w:rsid w:val="00E2542E"/>
    <w:rsid w:val="00E25575"/>
    <w:rsid w:val="00E2621B"/>
    <w:rsid w:val="00E26340"/>
    <w:rsid w:val="00E26383"/>
    <w:rsid w:val="00E27014"/>
    <w:rsid w:val="00E309EA"/>
    <w:rsid w:val="00E30E86"/>
    <w:rsid w:val="00E30F61"/>
    <w:rsid w:val="00E32ED3"/>
    <w:rsid w:val="00E34D24"/>
    <w:rsid w:val="00E3519D"/>
    <w:rsid w:val="00E35E8F"/>
    <w:rsid w:val="00E35F9E"/>
    <w:rsid w:val="00E37B4C"/>
    <w:rsid w:val="00E41535"/>
    <w:rsid w:val="00E423DF"/>
    <w:rsid w:val="00E42426"/>
    <w:rsid w:val="00E43114"/>
    <w:rsid w:val="00E4495C"/>
    <w:rsid w:val="00E47E3D"/>
    <w:rsid w:val="00E510BB"/>
    <w:rsid w:val="00E51C59"/>
    <w:rsid w:val="00E557A9"/>
    <w:rsid w:val="00E55B2E"/>
    <w:rsid w:val="00E566E8"/>
    <w:rsid w:val="00E60292"/>
    <w:rsid w:val="00E62492"/>
    <w:rsid w:val="00E63777"/>
    <w:rsid w:val="00E64565"/>
    <w:rsid w:val="00E65CEF"/>
    <w:rsid w:val="00E66A9F"/>
    <w:rsid w:val="00E677E2"/>
    <w:rsid w:val="00E72B5E"/>
    <w:rsid w:val="00E73C30"/>
    <w:rsid w:val="00E7490F"/>
    <w:rsid w:val="00E74957"/>
    <w:rsid w:val="00E74A86"/>
    <w:rsid w:val="00E77184"/>
    <w:rsid w:val="00E80B82"/>
    <w:rsid w:val="00E80CC5"/>
    <w:rsid w:val="00E82401"/>
    <w:rsid w:val="00E84503"/>
    <w:rsid w:val="00E85900"/>
    <w:rsid w:val="00E90985"/>
    <w:rsid w:val="00E922CC"/>
    <w:rsid w:val="00E94524"/>
    <w:rsid w:val="00E9480D"/>
    <w:rsid w:val="00E9518D"/>
    <w:rsid w:val="00EA0223"/>
    <w:rsid w:val="00EA3726"/>
    <w:rsid w:val="00EA3848"/>
    <w:rsid w:val="00EA5853"/>
    <w:rsid w:val="00EA5FCA"/>
    <w:rsid w:val="00EA6F64"/>
    <w:rsid w:val="00EA7E07"/>
    <w:rsid w:val="00EA7FF8"/>
    <w:rsid w:val="00EB0BDD"/>
    <w:rsid w:val="00EB1DE9"/>
    <w:rsid w:val="00EB240C"/>
    <w:rsid w:val="00EB676C"/>
    <w:rsid w:val="00EC1FE3"/>
    <w:rsid w:val="00EC2914"/>
    <w:rsid w:val="00EC5136"/>
    <w:rsid w:val="00EC549A"/>
    <w:rsid w:val="00EC6328"/>
    <w:rsid w:val="00ED1A44"/>
    <w:rsid w:val="00ED2EB9"/>
    <w:rsid w:val="00ED3313"/>
    <w:rsid w:val="00ED4308"/>
    <w:rsid w:val="00ED4EB2"/>
    <w:rsid w:val="00ED57B2"/>
    <w:rsid w:val="00ED6933"/>
    <w:rsid w:val="00ED6AE9"/>
    <w:rsid w:val="00EE03B4"/>
    <w:rsid w:val="00EE1D56"/>
    <w:rsid w:val="00EE2127"/>
    <w:rsid w:val="00EE3D29"/>
    <w:rsid w:val="00EE3F90"/>
    <w:rsid w:val="00EE4151"/>
    <w:rsid w:val="00EE4C93"/>
    <w:rsid w:val="00EE5176"/>
    <w:rsid w:val="00EE6BC2"/>
    <w:rsid w:val="00EE7654"/>
    <w:rsid w:val="00EF1BFD"/>
    <w:rsid w:val="00EF30D9"/>
    <w:rsid w:val="00EF455E"/>
    <w:rsid w:val="00EF6CB7"/>
    <w:rsid w:val="00EF78FA"/>
    <w:rsid w:val="00EF7E91"/>
    <w:rsid w:val="00F022DF"/>
    <w:rsid w:val="00F023B8"/>
    <w:rsid w:val="00F027DC"/>
    <w:rsid w:val="00F046DF"/>
    <w:rsid w:val="00F04EE3"/>
    <w:rsid w:val="00F05521"/>
    <w:rsid w:val="00F06D87"/>
    <w:rsid w:val="00F10B03"/>
    <w:rsid w:val="00F126B9"/>
    <w:rsid w:val="00F12800"/>
    <w:rsid w:val="00F12E29"/>
    <w:rsid w:val="00F130E8"/>
    <w:rsid w:val="00F158DA"/>
    <w:rsid w:val="00F162F0"/>
    <w:rsid w:val="00F1670E"/>
    <w:rsid w:val="00F175DE"/>
    <w:rsid w:val="00F2125A"/>
    <w:rsid w:val="00F21D17"/>
    <w:rsid w:val="00F22874"/>
    <w:rsid w:val="00F23CDA"/>
    <w:rsid w:val="00F26D04"/>
    <w:rsid w:val="00F278B9"/>
    <w:rsid w:val="00F27937"/>
    <w:rsid w:val="00F349D3"/>
    <w:rsid w:val="00F36890"/>
    <w:rsid w:val="00F371B7"/>
    <w:rsid w:val="00F37B37"/>
    <w:rsid w:val="00F40934"/>
    <w:rsid w:val="00F41FC1"/>
    <w:rsid w:val="00F433B6"/>
    <w:rsid w:val="00F463E7"/>
    <w:rsid w:val="00F47C9E"/>
    <w:rsid w:val="00F5081A"/>
    <w:rsid w:val="00F50AB9"/>
    <w:rsid w:val="00F50CEA"/>
    <w:rsid w:val="00F52FF8"/>
    <w:rsid w:val="00F539D6"/>
    <w:rsid w:val="00F53AB1"/>
    <w:rsid w:val="00F53DA3"/>
    <w:rsid w:val="00F54C37"/>
    <w:rsid w:val="00F55133"/>
    <w:rsid w:val="00F566BF"/>
    <w:rsid w:val="00F56AA2"/>
    <w:rsid w:val="00F57B56"/>
    <w:rsid w:val="00F60051"/>
    <w:rsid w:val="00F617B4"/>
    <w:rsid w:val="00F617FB"/>
    <w:rsid w:val="00F624CB"/>
    <w:rsid w:val="00F63DE4"/>
    <w:rsid w:val="00F6436C"/>
    <w:rsid w:val="00F67D38"/>
    <w:rsid w:val="00F7043C"/>
    <w:rsid w:val="00F71BA6"/>
    <w:rsid w:val="00F72A74"/>
    <w:rsid w:val="00F744AE"/>
    <w:rsid w:val="00F74AB4"/>
    <w:rsid w:val="00F74C30"/>
    <w:rsid w:val="00F75A4C"/>
    <w:rsid w:val="00F774A7"/>
    <w:rsid w:val="00F777FD"/>
    <w:rsid w:val="00F8035D"/>
    <w:rsid w:val="00F81793"/>
    <w:rsid w:val="00F8358A"/>
    <w:rsid w:val="00F83D53"/>
    <w:rsid w:val="00F847DC"/>
    <w:rsid w:val="00F85EF4"/>
    <w:rsid w:val="00F86D0B"/>
    <w:rsid w:val="00F94310"/>
    <w:rsid w:val="00F96503"/>
    <w:rsid w:val="00FA1C5B"/>
    <w:rsid w:val="00FA2FFD"/>
    <w:rsid w:val="00FA3542"/>
    <w:rsid w:val="00FA54B4"/>
    <w:rsid w:val="00FA6C87"/>
    <w:rsid w:val="00FA7B76"/>
    <w:rsid w:val="00FA7F48"/>
    <w:rsid w:val="00FB002C"/>
    <w:rsid w:val="00FB37C2"/>
    <w:rsid w:val="00FB3F52"/>
    <w:rsid w:val="00FB47B1"/>
    <w:rsid w:val="00FB4B07"/>
    <w:rsid w:val="00FB594B"/>
    <w:rsid w:val="00FB7281"/>
    <w:rsid w:val="00FC1012"/>
    <w:rsid w:val="00FC1D17"/>
    <w:rsid w:val="00FC4CCA"/>
    <w:rsid w:val="00FC5E77"/>
    <w:rsid w:val="00FC6329"/>
    <w:rsid w:val="00FC6548"/>
    <w:rsid w:val="00FC72E2"/>
    <w:rsid w:val="00FC7979"/>
    <w:rsid w:val="00FD0554"/>
    <w:rsid w:val="00FD1017"/>
    <w:rsid w:val="00FD1147"/>
    <w:rsid w:val="00FD1AB1"/>
    <w:rsid w:val="00FD344D"/>
    <w:rsid w:val="00FD62C2"/>
    <w:rsid w:val="00FD6970"/>
    <w:rsid w:val="00FE1B90"/>
    <w:rsid w:val="00FE6993"/>
    <w:rsid w:val="00FE7173"/>
    <w:rsid w:val="00FF08F3"/>
    <w:rsid w:val="00FF14F9"/>
    <w:rsid w:val="00F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59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8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18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1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1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18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B18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style-span">
    <w:name w:val="apple-style-span"/>
    <w:basedOn w:val="DefaultParagraphFont"/>
    <w:rsid w:val="00737927"/>
  </w:style>
  <w:style w:type="paragraph" w:styleId="NoSpacing">
    <w:name w:val="No Spacing"/>
    <w:uiPriority w:val="1"/>
    <w:qFormat/>
    <w:rsid w:val="00A33D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114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56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6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Shading-Accent11">
    <w:name w:val="Light Shading - Accent 11"/>
    <w:basedOn w:val="TableNormal"/>
    <w:uiPriority w:val="60"/>
    <w:rsid w:val="0079569C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E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01E5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749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0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04D"/>
  </w:style>
  <w:style w:type="paragraph" w:styleId="Footer">
    <w:name w:val="footer"/>
    <w:basedOn w:val="Normal"/>
    <w:link w:val="FooterChar"/>
    <w:uiPriority w:val="99"/>
    <w:unhideWhenUsed/>
    <w:rsid w:val="00A3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04D"/>
  </w:style>
  <w:style w:type="character" w:styleId="CommentReference">
    <w:name w:val="annotation reference"/>
    <w:basedOn w:val="DefaultParagraphFont"/>
    <w:uiPriority w:val="99"/>
    <w:semiHidden/>
    <w:unhideWhenUsed/>
    <w:rsid w:val="00F83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358A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358A"/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8358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E310B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749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49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15F8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B790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B790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B790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B790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B790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B790F"/>
    <w:pPr>
      <w:spacing w:after="100"/>
      <w:ind w:left="176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0E8"/>
    <w:rPr>
      <w:rFonts w:asciiTheme="minorHAnsi" w:eastAsiaTheme="minorHAnsi" w:hAnsiTheme="minorHAnsi" w:cstheme="minorBidi"/>
      <w:b/>
      <w:bCs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0E8"/>
    <w:rPr>
      <w:rFonts w:asciiTheme="majorHAnsi" w:eastAsiaTheme="majorEastAsia" w:hAnsiTheme="majorHAnsi" w:cstheme="majorBidi"/>
      <w:b/>
      <w:bCs/>
      <w:sz w:val="20"/>
      <w:szCs w:val="20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0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0C5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7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95D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jsonname">
    <w:name w:val="jsonname"/>
    <w:basedOn w:val="DefaultParagraphFont"/>
    <w:rsid w:val="00DA795D"/>
  </w:style>
  <w:style w:type="character" w:customStyle="1" w:styleId="jsonstring">
    <w:name w:val="jsonstring"/>
    <w:basedOn w:val="DefaultParagraphFont"/>
    <w:rsid w:val="00252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8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18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1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1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18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B18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style-span">
    <w:name w:val="apple-style-span"/>
    <w:basedOn w:val="DefaultParagraphFont"/>
    <w:rsid w:val="00737927"/>
  </w:style>
  <w:style w:type="paragraph" w:styleId="NoSpacing">
    <w:name w:val="No Spacing"/>
    <w:uiPriority w:val="1"/>
    <w:qFormat/>
    <w:rsid w:val="00A33D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114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56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6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Shading-Accent11">
    <w:name w:val="Light Shading - Accent 11"/>
    <w:basedOn w:val="TableNormal"/>
    <w:uiPriority w:val="60"/>
    <w:rsid w:val="0079569C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E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01E5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749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0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04D"/>
  </w:style>
  <w:style w:type="paragraph" w:styleId="Footer">
    <w:name w:val="footer"/>
    <w:basedOn w:val="Normal"/>
    <w:link w:val="FooterChar"/>
    <w:uiPriority w:val="99"/>
    <w:unhideWhenUsed/>
    <w:rsid w:val="00A3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04D"/>
  </w:style>
  <w:style w:type="character" w:styleId="CommentReference">
    <w:name w:val="annotation reference"/>
    <w:basedOn w:val="DefaultParagraphFont"/>
    <w:uiPriority w:val="99"/>
    <w:semiHidden/>
    <w:unhideWhenUsed/>
    <w:rsid w:val="00F83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358A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358A"/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8358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E310B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749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49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15F8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B790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B790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B790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B790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B790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B790F"/>
    <w:pPr>
      <w:spacing w:after="100"/>
      <w:ind w:left="176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0E8"/>
    <w:rPr>
      <w:rFonts w:asciiTheme="minorHAnsi" w:eastAsiaTheme="minorHAnsi" w:hAnsiTheme="minorHAnsi" w:cstheme="minorBidi"/>
      <w:b/>
      <w:bCs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0E8"/>
    <w:rPr>
      <w:rFonts w:asciiTheme="majorHAnsi" w:eastAsiaTheme="majorEastAsia" w:hAnsiTheme="majorHAnsi" w:cstheme="majorBidi"/>
      <w:b/>
      <w:bCs/>
      <w:sz w:val="20"/>
      <w:szCs w:val="20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0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0C5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7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95D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jsonname">
    <w:name w:val="jsonname"/>
    <w:basedOn w:val="DefaultParagraphFont"/>
    <w:rsid w:val="00DA795D"/>
  </w:style>
  <w:style w:type="character" w:customStyle="1" w:styleId="jsonstring">
    <w:name w:val="jsonstring"/>
    <w:basedOn w:val="DefaultParagraphFont"/>
    <w:rsid w:val="0025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ocalhost:7443/rest/vmhosts/hostMoid1?filter=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localhost:7443/rest/vmhosts?filter=" TargetMode="External"/><Relationship Id="rId17" Type="http://schemas.openxmlformats.org/officeDocument/2006/relationships/hyperlink" Target="https://localhost:7444/rest/clusters/domain-c26?filter=%22vmmUuid=D921C9CA-925B-4A7E-A2D9-732C905E252C%2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ocalhost:7444/rest/clusters/refhost?filter=%22vmmUuid=D921C9CA-925B-4A7E-A2D9-732C905E252C%2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localhost:7443/rest/vmhosts/host-29/%20networkstatus%20?filter=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ocalhost:7443/rest/vmhosts/%3chostMoId%3e/%20networkstatus%20?filte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0B4CBE50D47348AFE7D30A8F306137" ma:contentTypeVersion="0" ma:contentTypeDescription="Create a new document." ma:contentTypeScope="" ma:versionID="2869f8cc5f47da85ae25e23356045f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98CC8-8D3A-408F-BD3B-07C44C3A7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916547-4384-4E98-812C-5D5D28B604C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4B40A32-D136-482D-BCE8-91E870E95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C07CCD-F2C5-49DA-9E9D-953539E4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5824</Words>
  <Characters>33197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VijayaKannan Mariappan</dc:creator>
  <cp:lastModifiedBy>Srinidhi Hanumantharaju</cp:lastModifiedBy>
  <cp:revision>5</cp:revision>
  <cp:lastPrinted>2011-01-24T23:14:00Z</cp:lastPrinted>
  <dcterms:created xsi:type="dcterms:W3CDTF">2013-10-09T12:37:00Z</dcterms:created>
  <dcterms:modified xsi:type="dcterms:W3CDTF">2013-10-14T07:16:00Z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0x010100840B4CBE50D47348AFE7D30A8F306137</vt:lpwstr>
  </property>
</Properties>
</file>